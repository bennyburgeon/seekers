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09D" w:rsidRPr="00D30452" w:rsidRDefault="00267B89" w:rsidP="00D30452">
      <w:pPr>
        <w:tabs>
          <w:tab w:val="left" w:pos="9075"/>
        </w:tabs>
        <w:jc w:val="right"/>
        <w:rPr>
          <w:rFonts w:ascii="Garamond" w:hAnsi="Garamond"/>
          <w:b/>
          <w:noProof/>
          <w:sz w:val="32"/>
          <w:szCs w:val="48"/>
          <w:lang w:eastAsia="zh-CN"/>
        </w:rPr>
      </w:pPr>
      <w:bookmarkStart w:id="0" w:name="_GoBack"/>
      <w:bookmarkEnd w:id="0"/>
      <w:r w:rsidRPr="002A209D">
        <w:rPr>
          <w:rFonts w:ascii="Garamond" w:hAnsi="Garamond"/>
          <w:b/>
          <w:noProof/>
          <w:sz w:val="32"/>
          <w:szCs w:val="48"/>
          <w:lang w:eastAsia="zh-TW"/>
        </w:rPr>
        <mc:AlternateContent>
          <mc:Choice Requires="wps">
            <w:drawing>
              <wp:anchor distT="0" distB="0" distL="114300" distR="114300" simplePos="0" relativeHeight="251658240" behindDoc="0" locked="0" layoutInCell="1" allowOverlap="1">
                <wp:simplePos x="0" y="0"/>
                <wp:positionH relativeFrom="column">
                  <wp:posOffset>-50165</wp:posOffset>
                </wp:positionH>
                <wp:positionV relativeFrom="paragraph">
                  <wp:posOffset>-175895</wp:posOffset>
                </wp:positionV>
                <wp:extent cx="3959860" cy="1383030"/>
                <wp:effectExtent l="0" t="0" r="21590" b="26670"/>
                <wp:wrapNone/>
                <wp:docPr id="3" nam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59860" cy="1383030"/>
                        </a:xfrm>
                        <a:prstGeom prst="rect">
                          <a:avLst/>
                        </a:prstGeom>
                        <a:solidFill>
                          <a:srgbClr val="FFFFFF"/>
                        </a:solidFill>
                        <a:ln w="9525">
                          <a:solidFill>
                            <a:srgbClr val="000000"/>
                          </a:solidFill>
                          <a:miter lim="800000"/>
                          <a:headEnd/>
                          <a:tailEnd/>
                        </a:ln>
                      </wps:spPr>
                      <wps:txbx>
                        <w:txbxContent>
                          <w:p w:rsidR="005D7CB7" w:rsidRDefault="00CA2199" w:rsidP="00D30452">
                            <w:pPr>
                              <w:tabs>
                                <w:tab w:val="left" w:pos="9075"/>
                              </w:tabs>
                              <w:rPr>
                                <w:rFonts w:ascii="Garamond" w:hAnsi="Garamond"/>
                                <w:b/>
                                <w:noProof/>
                                <w:sz w:val="32"/>
                                <w:szCs w:val="48"/>
                                <w:lang w:eastAsia="zh-CN"/>
                              </w:rPr>
                            </w:pPr>
                            <w:r>
                              <w:rPr>
                                <w:rFonts w:ascii="Garamond" w:hAnsi="Garamond"/>
                                <w:b/>
                                <w:noProof/>
                                <w:sz w:val="32"/>
                                <w:szCs w:val="48"/>
                                <w:lang w:eastAsia="zh-CN"/>
                              </w:rPr>
                              <w:t>MABLE JOHN</w:t>
                            </w:r>
                          </w:p>
                          <w:p w:rsidR="002A209D" w:rsidRPr="00E00EED" w:rsidRDefault="004C5BEC" w:rsidP="00D30452">
                            <w:pPr>
                              <w:tabs>
                                <w:tab w:val="left" w:pos="9075"/>
                              </w:tabs>
                              <w:rPr>
                                <w:rFonts w:ascii="Garamond" w:hAnsi="Garamond"/>
                                <w:b/>
                                <w:sz w:val="44"/>
                                <w:szCs w:val="48"/>
                              </w:rPr>
                            </w:pPr>
                            <w:proofErr w:type="spellStart"/>
                            <w:r>
                              <w:rPr>
                                <w:rFonts w:ascii="Garamond" w:hAnsi="Garamond"/>
                                <w:b/>
                              </w:rPr>
                              <w:t>B.Tech</w:t>
                            </w:r>
                            <w:proofErr w:type="spellEnd"/>
                            <w:r w:rsidR="002A209D">
                              <w:rPr>
                                <w:rFonts w:ascii="Garamond" w:hAnsi="Garamond"/>
                                <w:b/>
                              </w:rPr>
                              <w:t xml:space="preserve">, </w:t>
                            </w:r>
                            <w:r w:rsidR="00F17C58">
                              <w:rPr>
                                <w:rFonts w:ascii="Garamond" w:hAnsi="Garamond"/>
                                <w:b/>
                                <w:sz w:val="28"/>
                              </w:rPr>
                              <w:t>Computer Science</w:t>
                            </w:r>
                            <w:r>
                              <w:rPr>
                                <w:rFonts w:ascii="Garamond" w:hAnsi="Garamond"/>
                                <w:b/>
                                <w:sz w:val="28"/>
                              </w:rPr>
                              <w:t xml:space="preserve"> </w:t>
                            </w:r>
                            <w:r w:rsidR="00CA2199">
                              <w:rPr>
                                <w:rFonts w:ascii="Garamond" w:hAnsi="Garamond"/>
                                <w:b/>
                                <w:sz w:val="28"/>
                              </w:rPr>
                              <w:t xml:space="preserve">&amp; </w:t>
                            </w:r>
                            <w:r>
                              <w:rPr>
                                <w:rFonts w:ascii="Garamond" w:hAnsi="Garamond"/>
                                <w:b/>
                                <w:sz w:val="28"/>
                              </w:rPr>
                              <w:t>Engineering</w:t>
                            </w:r>
                            <w:r w:rsidR="002A209D" w:rsidRPr="00E00EED">
                              <w:rPr>
                                <w:rFonts w:ascii="Garamond" w:hAnsi="Garamond"/>
                                <w:b/>
                              </w:rPr>
                              <w:t xml:space="preserve">    </w:t>
                            </w:r>
                            <w:r w:rsidR="002A209D" w:rsidRPr="00E00EED">
                              <w:rPr>
                                <w:rFonts w:ascii="Garamond" w:hAnsi="Garamond"/>
                                <w:b/>
                              </w:rPr>
                              <w:tab/>
                              <w:t xml:space="preserve">   </w:t>
                            </w:r>
                          </w:p>
                          <w:p w:rsidR="002A209D" w:rsidRPr="00E00EED" w:rsidRDefault="002A209D" w:rsidP="002A209D">
                            <w:pPr>
                              <w:spacing w:line="276" w:lineRule="auto"/>
                              <w:rPr>
                                <w:rFonts w:ascii="Garamond" w:hAnsi="Garamond"/>
                                <w:b/>
                                <w:sz w:val="28"/>
                              </w:rPr>
                            </w:pPr>
                            <w:r w:rsidRPr="00F34D2C">
                              <w:rPr>
                                <w:rFonts w:ascii="Garamond" w:hAnsi="Garamond"/>
                              </w:rPr>
                              <w:t>Contact No.</w:t>
                            </w:r>
                            <w:r>
                              <w:rPr>
                                <w:rFonts w:ascii="Garamond" w:hAnsi="Garamond"/>
                              </w:rPr>
                              <w:t xml:space="preserve"> : -</w:t>
                            </w:r>
                            <w:r w:rsidR="004C5BEC">
                              <w:rPr>
                                <w:rFonts w:ascii="Garamond" w:hAnsi="Garamond"/>
                                <w:b/>
                                <w:sz w:val="28"/>
                              </w:rPr>
                              <w:t xml:space="preserve"> </w:t>
                            </w:r>
                            <w:r w:rsidR="00BC3913">
                              <w:rPr>
                                <w:rFonts w:ascii="Garamond" w:hAnsi="Garamond"/>
                                <w:b/>
                                <w:sz w:val="28"/>
                              </w:rPr>
                              <w:t>+</w:t>
                            </w:r>
                            <w:r w:rsidR="00712BFF">
                              <w:rPr>
                                <w:rFonts w:ascii="Garamond" w:hAnsi="Garamond"/>
                                <w:b/>
                                <w:sz w:val="28"/>
                              </w:rPr>
                              <w:t>9</w:t>
                            </w:r>
                            <w:r w:rsidR="006F3A0F">
                              <w:rPr>
                                <w:rFonts w:ascii="Garamond" w:hAnsi="Garamond"/>
                                <w:b/>
                                <w:sz w:val="28"/>
                              </w:rPr>
                              <w:t>18129202458</w:t>
                            </w:r>
                          </w:p>
                          <w:p w:rsidR="002A209D" w:rsidRDefault="002A209D" w:rsidP="00D30452">
                            <w:pPr>
                              <w:spacing w:line="276" w:lineRule="auto"/>
                              <w:rPr>
                                <w:rFonts w:ascii="Garamond" w:hAnsi="Garamond"/>
                                <w:sz w:val="28"/>
                                <w:szCs w:val="26"/>
                              </w:rPr>
                            </w:pPr>
                            <w:r>
                              <w:rPr>
                                <w:rFonts w:ascii="Garamond" w:hAnsi="Garamond"/>
                              </w:rPr>
                              <w:t xml:space="preserve"> </w:t>
                            </w:r>
                            <w:r w:rsidRPr="00F34D2C">
                              <w:rPr>
                                <w:rFonts w:ascii="Garamond" w:hAnsi="Garamond"/>
                              </w:rPr>
                              <w:t>E-mail</w:t>
                            </w:r>
                            <w:r>
                              <w:rPr>
                                <w:rFonts w:ascii="Garamond" w:hAnsi="Garamond"/>
                              </w:rPr>
                              <w:t>:-</w:t>
                            </w:r>
                            <w:r w:rsidRPr="00E00EED">
                              <w:rPr>
                                <w:rFonts w:ascii="Garamond" w:hAnsi="Garamond"/>
                              </w:rPr>
                              <w:t xml:space="preserve"> </w:t>
                            </w:r>
                            <w:r w:rsidR="004C5BEC">
                              <w:rPr>
                                <w:rFonts w:ascii="Garamond" w:hAnsi="Garamond"/>
                              </w:rPr>
                              <w:t xml:space="preserve"> </w:t>
                            </w:r>
                            <w:hyperlink r:id="rId7" w:history="1">
                              <w:r w:rsidR="00241372" w:rsidRPr="0015264E">
                                <w:rPr>
                                  <w:rStyle w:val="Hyperlink"/>
                                  <w:rFonts w:ascii="Garamond" w:hAnsi="Garamond"/>
                                  <w:sz w:val="28"/>
                                  <w:szCs w:val="26"/>
                                </w:rPr>
                                <w:t>mablejohn991@gmail.com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16" o:spid="_x0000_s1026" type="#_x0000_t202" style="position:absolute;left:0;text-align:left;margin-left:-3.95pt;margin-top:-13.85pt;width:311.8pt;height:10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">
                <v:path arrowok="t"/>
                <v:textbox>
                  <w:txbxContent>
                    <w:p w:rsidR="005D7CB7" w:rsidRDefault="00CA2199" w:rsidP="00D30452">
                      <w:pPr>
                        <w:tabs>
                          <w:tab w:val="left" w:pos="9075"/>
                        </w:tabs>
                        <w:rPr>
                          <w:rFonts w:ascii="Garamond" w:hAnsi="Garamond"/>
                          <w:b/>
                          <w:noProof/>
                          <w:sz w:val="32"/>
                          <w:szCs w:val="48"/>
                          <w:lang w:eastAsia="zh-CN"/>
                        </w:rPr>
                      </w:pPr>
                      <w:r>
                        <w:rPr>
                          <w:rFonts w:ascii="Garamond" w:hAnsi="Garamond"/>
                          <w:b/>
                          <w:noProof/>
                          <w:sz w:val="32"/>
                          <w:szCs w:val="48"/>
                          <w:lang w:eastAsia="zh-CN"/>
                        </w:rPr>
                        <w:t>MABLE JOHN</w:t>
                      </w:r>
                    </w:p>
                    <w:p w:rsidR="002A209D" w:rsidRPr="00E00EED" w:rsidRDefault="004C5BEC" w:rsidP="00D30452">
                      <w:pPr>
                        <w:tabs>
                          <w:tab w:val="left" w:pos="9075"/>
                        </w:tabs>
                        <w:rPr>
                          <w:rFonts w:ascii="Garamond" w:hAnsi="Garamond"/>
                          <w:b/>
                          <w:sz w:val="44"/>
                          <w:szCs w:val="48"/>
                        </w:rPr>
                      </w:pPr>
                      <w:proofErr w:type="spellStart"/>
                      <w:r>
                        <w:rPr>
                          <w:rFonts w:ascii="Garamond" w:hAnsi="Garamond"/>
                          <w:b/>
                        </w:rPr>
                        <w:t>B.Tech</w:t>
                      </w:r>
                      <w:proofErr w:type="spellEnd"/>
                      <w:r w:rsidR="002A209D">
                        <w:rPr>
                          <w:rFonts w:ascii="Garamond" w:hAnsi="Garamond"/>
                          <w:b/>
                        </w:rPr>
                        <w:t xml:space="preserve">, </w:t>
                      </w:r>
                      <w:r w:rsidR="00F17C58">
                        <w:rPr>
                          <w:rFonts w:ascii="Garamond" w:hAnsi="Garamond"/>
                          <w:b/>
                          <w:sz w:val="28"/>
                        </w:rPr>
                        <w:t>Computer Science</w:t>
                      </w:r>
                      <w:r>
                        <w:rPr>
                          <w:rFonts w:ascii="Garamond" w:hAnsi="Garamond"/>
                          <w:b/>
                          <w:sz w:val="28"/>
                        </w:rPr>
                        <w:t xml:space="preserve"> </w:t>
                      </w:r>
                      <w:r w:rsidR="00CA2199">
                        <w:rPr>
                          <w:rFonts w:ascii="Garamond" w:hAnsi="Garamond"/>
                          <w:b/>
                          <w:sz w:val="28"/>
                        </w:rPr>
                        <w:t xml:space="preserve">&amp; </w:t>
                      </w:r>
                      <w:r>
                        <w:rPr>
                          <w:rFonts w:ascii="Garamond" w:hAnsi="Garamond"/>
                          <w:b/>
                          <w:sz w:val="28"/>
                        </w:rPr>
                        <w:t>Engineering</w:t>
                      </w:r>
                      <w:r w:rsidR="002A209D" w:rsidRPr="00E00EED">
                        <w:rPr>
                          <w:rFonts w:ascii="Garamond" w:hAnsi="Garamond"/>
                          <w:b/>
                        </w:rPr>
                        <w:t xml:space="preserve">    </w:t>
                      </w:r>
                      <w:r w:rsidR="002A209D" w:rsidRPr="00E00EED">
                        <w:rPr>
                          <w:rFonts w:ascii="Garamond" w:hAnsi="Garamond"/>
                          <w:b/>
                        </w:rPr>
                        <w:tab/>
                        <w:t xml:space="preserve">   </w:t>
                      </w:r>
                    </w:p>
                    <w:p w:rsidR="002A209D" w:rsidRPr="00E00EED" w:rsidRDefault="002A209D" w:rsidP="002A209D">
                      <w:pPr>
                        <w:spacing w:line="276" w:lineRule="auto"/>
                        <w:rPr>
                          <w:rFonts w:ascii="Garamond" w:hAnsi="Garamond"/>
                          <w:b/>
                          <w:sz w:val="28"/>
                        </w:rPr>
                      </w:pPr>
                      <w:r w:rsidRPr="00F34D2C">
                        <w:rPr>
                          <w:rFonts w:ascii="Garamond" w:hAnsi="Garamond"/>
                        </w:rPr>
                        <w:t>Contact No.</w:t>
                      </w:r>
                      <w:r>
                        <w:rPr>
                          <w:rFonts w:ascii="Garamond" w:hAnsi="Garamond"/>
                        </w:rPr>
                        <w:t xml:space="preserve"> : -</w:t>
                      </w:r>
                      <w:r w:rsidR="004C5BEC">
                        <w:rPr>
                          <w:rFonts w:ascii="Garamond" w:hAnsi="Garamond"/>
                          <w:b/>
                          <w:sz w:val="28"/>
                        </w:rPr>
                        <w:t xml:space="preserve"> </w:t>
                      </w:r>
                      <w:r w:rsidR="00BC3913">
                        <w:rPr>
                          <w:rFonts w:ascii="Garamond" w:hAnsi="Garamond"/>
                          <w:b/>
                          <w:sz w:val="28"/>
                        </w:rPr>
                        <w:t>+</w:t>
                      </w:r>
                      <w:r w:rsidR="00712BFF">
                        <w:rPr>
                          <w:rFonts w:ascii="Garamond" w:hAnsi="Garamond"/>
                          <w:b/>
                          <w:sz w:val="28"/>
                        </w:rPr>
                        <w:t>9</w:t>
                      </w:r>
                      <w:r w:rsidR="006F3A0F">
                        <w:rPr>
                          <w:rFonts w:ascii="Garamond" w:hAnsi="Garamond"/>
                          <w:b/>
                          <w:sz w:val="28"/>
                        </w:rPr>
                        <w:t>18129202458</w:t>
                      </w:r>
                    </w:p>
                    <w:p w:rsidR="002A209D" w:rsidRDefault="002A209D" w:rsidP="00D30452">
                      <w:pPr>
                        <w:spacing w:line="276" w:lineRule="auto"/>
                        <w:rPr>
                          <w:rFonts w:ascii="Garamond" w:hAnsi="Garamond"/>
                          <w:sz w:val="28"/>
                          <w:szCs w:val="26"/>
                        </w:rPr>
                      </w:pPr>
                      <w:r>
                        <w:rPr>
                          <w:rFonts w:ascii="Garamond" w:hAnsi="Garamond"/>
                        </w:rPr>
                        <w:t xml:space="preserve"> </w:t>
                      </w:r>
                      <w:r w:rsidRPr="00F34D2C">
                        <w:rPr>
                          <w:rFonts w:ascii="Garamond" w:hAnsi="Garamond"/>
                        </w:rPr>
                        <w:t>E-mail</w:t>
                      </w:r>
                      <w:r>
                        <w:rPr>
                          <w:rFonts w:ascii="Garamond" w:hAnsi="Garamond"/>
                        </w:rPr>
                        <w:t>:-</w:t>
                      </w:r>
                      <w:r w:rsidRPr="00E00EED">
                        <w:rPr>
                          <w:rFonts w:ascii="Garamond" w:hAnsi="Garamond"/>
                        </w:rPr>
                        <w:t xml:space="preserve"> </w:t>
                      </w:r>
                      <w:r w:rsidR="004C5BEC">
                        <w:rPr>
                          <w:rFonts w:ascii="Garamond" w:hAnsi="Garamond"/>
                        </w:rPr>
                        <w:t xml:space="preserve"> </w:t>
                      </w:r>
                      <w:hyperlink r:id="rId8" w:history="1">
                        <w:r w:rsidR="00241372" w:rsidRPr="0015264E">
                          <w:rPr>
                            <w:rStyle w:val="Hyperlink"/>
                            <w:rFonts w:ascii="Garamond" w:hAnsi="Garamond"/>
                            <w:sz w:val="28"/>
                            <w:szCs w:val="26"/>
                          </w:rPr>
                          <w:t>mablejohn991@gmail.com</w:t>
                        </w:r>
                      </w:hyperlink>
                    </w:p>
                  </w:txbxContent>
                </v:textbox>
              </v:shape>
            </w:pict>
          </mc:Fallback>
        </mc:AlternateContent>
      </w:r>
      <w:r>
        <w:rPr>
          <w:rFonts w:ascii="Garamond" w:hAnsi="Garamond"/>
          <w:b/>
          <w:noProof/>
          <w:sz w:val="32"/>
          <w:szCs w:val="48"/>
          <w:lang w:eastAsia="zh-CN"/>
        </w:rPr>
        <w:drawing>
          <wp:inline distT="0" distB="0" distL="0" distR="0">
            <wp:extent cx="1409065" cy="1797685"/>
            <wp:effectExtent l="0" t="0" r="0" b="0"/>
            <wp:docPr id="1" name="Picture 1" descr="IMG-20150712-WA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IMG-20150712-WA0009"/>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065" cy="1797685"/>
                    </a:xfrm>
                    <a:prstGeom prst="rect">
                      <a:avLst/>
                    </a:prstGeom>
                    <a:noFill/>
                    <a:ln>
                      <a:noFill/>
                    </a:ln>
                  </pic:spPr>
                </pic:pic>
              </a:graphicData>
            </a:graphic>
          </wp:inline>
        </w:drawing>
      </w:r>
      <w:r w:rsidR="002A209D">
        <w:rPr>
          <w:rFonts w:ascii="Garamond" w:hAnsi="Garamond"/>
          <w:b/>
          <w:noProof/>
          <w:sz w:val="32"/>
          <w:szCs w:val="48"/>
          <w:lang w:eastAsia="zh-CN"/>
        </w:rPr>
        <w:t xml:space="preserve">                                                                                    </w:t>
      </w:r>
    </w:p>
    <w:p w:rsidR="008C453B" w:rsidRPr="00E00EED" w:rsidRDefault="00267B89" w:rsidP="00894479">
      <w:pPr>
        <w:tabs>
          <w:tab w:val="left" w:pos="5670"/>
        </w:tabs>
        <w:rPr>
          <w:rFonts w:ascii="Garamond" w:hAnsi="Garamond"/>
          <w:sz w:val="32"/>
        </w:rPr>
      </w:pPr>
      <w:r w:rsidRPr="00E00EED">
        <w:rPr>
          <w:rFonts w:ascii="Garamond" w:hAnsi="Garamond"/>
          <w:b/>
          <w:noProof/>
          <w:sz w:val="28"/>
        </w:rPr>
        <mc:AlternateContent>
          <mc:Choice Requires="wps">
            <w:drawing>
              <wp:anchor distT="0" distB="0" distL="114300" distR="114300" simplePos="0" relativeHeight="251657216" behindDoc="0" locked="0" layoutInCell="1" allowOverlap="1">
                <wp:simplePos x="0" y="0"/>
                <wp:positionH relativeFrom="column">
                  <wp:posOffset>-266700</wp:posOffset>
                </wp:positionH>
                <wp:positionV relativeFrom="paragraph">
                  <wp:posOffset>85725</wp:posOffset>
                </wp:positionV>
                <wp:extent cx="6924675" cy="635"/>
                <wp:effectExtent l="0" t="0" r="0" b="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24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A406A" id="_x0000_t32" coordsize="21600,21600" o:spt="32" o:oned="t" path="m,l21600,21600e" filled="f">
                <v:path arrowok="t" fillok="f" o:connecttype="none"/>
                <o:lock v:ext="edit" shapetype="t"/>
              </v:shapetype>
              <v:shape id=" 11" o:spid="_x0000_s1026" type="#_x0000_t32" style="position:absolute;margin-left:-21pt;margin-top:6.75pt;width:545.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">
                <o:lock v:ext="edit" shapetype="f"/>
              </v:shape>
            </w:pict>
          </mc:Fallback>
        </mc:AlternateContent>
      </w:r>
      <w:r w:rsidR="00D24DB1" w:rsidRPr="00E00EED">
        <w:rPr>
          <w:rFonts w:ascii="Garamond" w:hAnsi="Garamond"/>
          <w:sz w:val="28"/>
        </w:rPr>
        <w:t xml:space="preserve">                                                                                                                                                        </w:t>
      </w:r>
      <w:r w:rsidR="00D24DB1" w:rsidRPr="00E00EED">
        <w:rPr>
          <w:rFonts w:ascii="Garamond" w:hAnsi="Garamond"/>
          <w:sz w:val="32"/>
        </w:rPr>
        <w:t xml:space="preserve">  </w:t>
      </w:r>
    </w:p>
    <w:p w:rsidR="00866F3F" w:rsidRPr="00E00EED" w:rsidRDefault="00E7206B" w:rsidP="00866F3F">
      <w:pPr>
        <w:shd w:val="clear" w:color="auto" w:fill="CCCCCC"/>
        <w:rPr>
          <w:rFonts w:ascii="Garamond" w:hAnsi="Garamond"/>
          <w:b/>
          <w:szCs w:val="22"/>
        </w:rPr>
      </w:pPr>
      <w:r w:rsidRPr="00E00EED">
        <w:rPr>
          <w:rFonts w:ascii="Garamond" w:hAnsi="Garamond"/>
          <w:b/>
          <w:szCs w:val="22"/>
        </w:rPr>
        <w:t xml:space="preserve">CAREER </w:t>
      </w:r>
      <w:r w:rsidR="00866F3F" w:rsidRPr="00E00EED">
        <w:rPr>
          <w:rFonts w:ascii="Garamond" w:hAnsi="Garamond"/>
          <w:b/>
          <w:szCs w:val="22"/>
        </w:rPr>
        <w:t>OBJECTIVE</w:t>
      </w:r>
    </w:p>
    <w:p w:rsidR="00CA2199" w:rsidRDefault="00CA2199" w:rsidP="00777587">
      <w:pPr>
        <w:tabs>
          <w:tab w:val="left" w:pos="3450"/>
        </w:tabs>
      </w:pPr>
    </w:p>
    <w:p w:rsidR="00777587" w:rsidRPr="005E2002" w:rsidRDefault="00777587" w:rsidP="00777587">
      <w:pPr>
        <w:tabs>
          <w:tab w:val="left" w:pos="3450"/>
        </w:tabs>
      </w:pPr>
      <w:r w:rsidRPr="005E2002">
        <w:t xml:space="preserve">To work in a firm with a professional work driven environment where I can utilize and apply my knowledge, skills which would enable me to grow </w:t>
      </w:r>
      <w:r w:rsidR="00241372" w:rsidRPr="005E2002">
        <w:t xml:space="preserve">as a </w:t>
      </w:r>
      <w:r w:rsidR="00241372">
        <w:t>professional</w:t>
      </w:r>
      <w:r w:rsidR="00241372" w:rsidRPr="005E2002">
        <w:t xml:space="preserve"> graduate </w:t>
      </w:r>
      <w:r w:rsidR="00241372">
        <w:t xml:space="preserve">and </w:t>
      </w:r>
      <w:r w:rsidRPr="005E2002">
        <w:t>fulfilling organizational goals.</w:t>
      </w:r>
    </w:p>
    <w:p w:rsidR="00866F3F" w:rsidRPr="00E00EED" w:rsidRDefault="00866F3F" w:rsidP="00FF1785">
      <w:pPr>
        <w:rPr>
          <w:rFonts w:ascii="Garamond" w:hAnsi="Garamond" w:cs="Arial"/>
          <w:sz w:val="16"/>
          <w:szCs w:val="22"/>
        </w:rPr>
      </w:pPr>
    </w:p>
    <w:p w:rsidR="00E00EED" w:rsidRPr="0056528E" w:rsidRDefault="007B2B0D" w:rsidP="00777587">
      <w:pPr>
        <w:autoSpaceDE w:val="0"/>
        <w:autoSpaceDN w:val="0"/>
        <w:adjustRightInd w:val="0"/>
        <w:jc w:val="both"/>
        <w:rPr>
          <w:szCs w:val="28"/>
        </w:rPr>
      </w:pPr>
      <w:r>
        <w:rPr>
          <w:rFonts w:ascii="Garamond" w:hAnsi="Garamond"/>
          <w:szCs w:val="28"/>
        </w:rPr>
        <w:t xml:space="preserve"> </w:t>
      </w:r>
    </w:p>
    <w:p w:rsidR="00422154" w:rsidRPr="00E00EED" w:rsidRDefault="007A5668" w:rsidP="00422154">
      <w:pPr>
        <w:shd w:val="clear" w:color="auto" w:fill="CCCCCC"/>
        <w:rPr>
          <w:rFonts w:ascii="Garamond" w:hAnsi="Garamond"/>
          <w:b/>
          <w:szCs w:val="22"/>
        </w:rPr>
      </w:pPr>
      <w:r w:rsidRPr="001F7FCA">
        <w:rPr>
          <w:rFonts w:ascii="Garamond" w:hAnsi="Garamond"/>
          <w:szCs w:val="22"/>
        </w:rPr>
        <w:t>B</w:t>
      </w:r>
      <w:r>
        <w:rPr>
          <w:rFonts w:ascii="Garamond" w:hAnsi="Garamond"/>
          <w:b/>
          <w:szCs w:val="22"/>
        </w:rPr>
        <w:t>ASIC ACADE</w:t>
      </w:r>
      <w:r w:rsidR="006516BB" w:rsidRPr="00E00EED">
        <w:rPr>
          <w:rFonts w:ascii="Garamond" w:hAnsi="Garamond"/>
          <w:b/>
          <w:szCs w:val="22"/>
        </w:rPr>
        <w:t>MIC</w:t>
      </w:r>
      <w:r w:rsidR="00422154" w:rsidRPr="00E00EED">
        <w:rPr>
          <w:rFonts w:ascii="Garamond" w:hAnsi="Garamond"/>
          <w:b/>
          <w:szCs w:val="22"/>
        </w:rPr>
        <w:t xml:space="preserve"> CREDENTIALS </w:t>
      </w:r>
    </w:p>
    <w:p w:rsidR="00422154" w:rsidRPr="00E00EED" w:rsidRDefault="00422154" w:rsidP="00422154">
      <w:pPr>
        <w:rPr>
          <w:rFonts w:ascii="Garamond" w:hAnsi="Garamond"/>
          <w:b/>
          <w:sz w:val="16"/>
          <w:szCs w:val="22"/>
        </w:rPr>
      </w:pPr>
    </w:p>
    <w:tbl>
      <w:tblPr>
        <w:tblW w:w="9788" w:type="dxa"/>
        <w:tblInd w:w="10" w:type="dxa"/>
        <w:tblLayout w:type="fixed"/>
        <w:tblCellMar>
          <w:left w:w="0" w:type="dxa"/>
          <w:right w:w="0" w:type="dxa"/>
        </w:tblCellMar>
        <w:tblLook w:val="0000" w:firstRow="0" w:lastRow="0" w:firstColumn="0" w:lastColumn="0" w:noHBand="0" w:noVBand="0"/>
      </w:tblPr>
      <w:tblGrid>
        <w:gridCol w:w="119"/>
        <w:gridCol w:w="970"/>
        <w:gridCol w:w="119"/>
        <w:gridCol w:w="79"/>
        <w:gridCol w:w="1484"/>
        <w:gridCol w:w="119"/>
        <w:gridCol w:w="99"/>
        <w:gridCol w:w="1147"/>
        <w:gridCol w:w="119"/>
        <w:gridCol w:w="99"/>
        <w:gridCol w:w="1306"/>
        <w:gridCol w:w="119"/>
        <w:gridCol w:w="99"/>
        <w:gridCol w:w="2156"/>
        <w:gridCol w:w="120"/>
        <w:gridCol w:w="79"/>
        <w:gridCol w:w="1406"/>
        <w:gridCol w:w="119"/>
        <w:gridCol w:w="30"/>
      </w:tblGrid>
      <w:tr w:rsidR="00CA2199" w:rsidTr="0059335E">
        <w:trPr>
          <w:trHeight w:val="62"/>
        </w:trPr>
        <w:tc>
          <w:tcPr>
            <w:tcW w:w="119" w:type="dxa"/>
            <w:tcBorders>
              <w:top w:val="single" w:sz="8" w:space="0" w:color="auto"/>
              <w:left w:val="single" w:sz="8" w:space="0" w:color="auto"/>
              <w:bottom w:val="nil"/>
              <w:right w:val="nil"/>
            </w:tcBorders>
            <w:shd w:val="clear" w:color="auto" w:fill="DBE5F1"/>
            <w:vAlign w:val="bottom"/>
          </w:tcPr>
          <w:p w:rsidR="00CA2199" w:rsidRDefault="00CA2199" w:rsidP="00BF46F9">
            <w:pPr>
              <w:widowControl w:val="0"/>
              <w:autoSpaceDE w:val="0"/>
              <w:autoSpaceDN w:val="0"/>
              <w:adjustRightInd w:val="0"/>
              <w:rPr>
                <w:sz w:val="3"/>
                <w:szCs w:val="3"/>
              </w:rPr>
            </w:pPr>
          </w:p>
        </w:tc>
        <w:tc>
          <w:tcPr>
            <w:tcW w:w="970" w:type="dxa"/>
            <w:vMerge w:val="restart"/>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ind w:left="20"/>
            </w:pPr>
            <w:r>
              <w:rPr>
                <w:rFonts w:cs="Calibri"/>
                <w:sz w:val="18"/>
                <w:szCs w:val="18"/>
              </w:rPr>
              <w:t>Qualification</w:t>
            </w:r>
          </w:p>
        </w:tc>
        <w:tc>
          <w:tcPr>
            <w:tcW w:w="119" w:type="dxa"/>
            <w:tcBorders>
              <w:top w:val="single" w:sz="8" w:space="0" w:color="auto"/>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3"/>
                <w:szCs w:val="3"/>
              </w:rPr>
            </w:pPr>
          </w:p>
        </w:tc>
        <w:tc>
          <w:tcPr>
            <w:tcW w:w="79" w:type="dxa"/>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rPr>
                <w:sz w:val="3"/>
                <w:szCs w:val="3"/>
              </w:rPr>
            </w:pPr>
          </w:p>
        </w:tc>
        <w:tc>
          <w:tcPr>
            <w:tcW w:w="1484" w:type="dxa"/>
            <w:vMerge w:val="restart"/>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jc w:val="center"/>
            </w:pPr>
            <w:r>
              <w:rPr>
                <w:rFonts w:cs="Calibri"/>
                <w:w w:val="98"/>
                <w:sz w:val="18"/>
                <w:szCs w:val="18"/>
              </w:rPr>
              <w:t>Stream</w:t>
            </w:r>
          </w:p>
        </w:tc>
        <w:tc>
          <w:tcPr>
            <w:tcW w:w="119" w:type="dxa"/>
            <w:tcBorders>
              <w:top w:val="single" w:sz="8" w:space="0" w:color="auto"/>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3"/>
                <w:szCs w:val="3"/>
              </w:rPr>
            </w:pPr>
          </w:p>
        </w:tc>
        <w:tc>
          <w:tcPr>
            <w:tcW w:w="99" w:type="dxa"/>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rPr>
                <w:sz w:val="3"/>
                <w:szCs w:val="3"/>
              </w:rPr>
            </w:pPr>
          </w:p>
        </w:tc>
        <w:tc>
          <w:tcPr>
            <w:tcW w:w="1147" w:type="dxa"/>
            <w:vMerge w:val="restart"/>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jc w:val="center"/>
            </w:pPr>
            <w:r>
              <w:rPr>
                <w:rFonts w:cs="Calibri"/>
                <w:w w:val="99"/>
                <w:sz w:val="18"/>
                <w:szCs w:val="18"/>
              </w:rPr>
              <w:t>Year Of Passing</w:t>
            </w:r>
          </w:p>
        </w:tc>
        <w:tc>
          <w:tcPr>
            <w:tcW w:w="119" w:type="dxa"/>
            <w:tcBorders>
              <w:top w:val="single" w:sz="8" w:space="0" w:color="auto"/>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3"/>
                <w:szCs w:val="3"/>
              </w:rPr>
            </w:pPr>
          </w:p>
        </w:tc>
        <w:tc>
          <w:tcPr>
            <w:tcW w:w="99" w:type="dxa"/>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rPr>
                <w:sz w:val="3"/>
                <w:szCs w:val="3"/>
              </w:rPr>
            </w:pPr>
          </w:p>
        </w:tc>
        <w:tc>
          <w:tcPr>
            <w:tcW w:w="1306" w:type="dxa"/>
            <w:vMerge w:val="restart"/>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jc w:val="center"/>
            </w:pPr>
            <w:r>
              <w:rPr>
                <w:rFonts w:cs="Calibri"/>
                <w:sz w:val="18"/>
                <w:szCs w:val="18"/>
              </w:rPr>
              <w:t>Board /</w:t>
            </w:r>
          </w:p>
        </w:tc>
        <w:tc>
          <w:tcPr>
            <w:tcW w:w="119" w:type="dxa"/>
            <w:tcBorders>
              <w:top w:val="single" w:sz="8" w:space="0" w:color="auto"/>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3"/>
                <w:szCs w:val="3"/>
              </w:rPr>
            </w:pPr>
          </w:p>
        </w:tc>
        <w:tc>
          <w:tcPr>
            <w:tcW w:w="99" w:type="dxa"/>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rPr>
                <w:sz w:val="3"/>
                <w:szCs w:val="3"/>
              </w:rPr>
            </w:pPr>
          </w:p>
        </w:tc>
        <w:tc>
          <w:tcPr>
            <w:tcW w:w="2156" w:type="dxa"/>
            <w:vMerge w:val="restart"/>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jc w:val="center"/>
            </w:pPr>
            <w:r>
              <w:rPr>
                <w:rFonts w:cs="Calibri"/>
                <w:sz w:val="18"/>
                <w:szCs w:val="18"/>
              </w:rPr>
              <w:t>Institute</w:t>
            </w:r>
          </w:p>
        </w:tc>
        <w:tc>
          <w:tcPr>
            <w:tcW w:w="120" w:type="dxa"/>
            <w:tcBorders>
              <w:top w:val="single" w:sz="8" w:space="0" w:color="auto"/>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3"/>
                <w:szCs w:val="3"/>
              </w:rPr>
            </w:pPr>
          </w:p>
        </w:tc>
        <w:tc>
          <w:tcPr>
            <w:tcW w:w="79" w:type="dxa"/>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rPr>
                <w:sz w:val="3"/>
                <w:szCs w:val="3"/>
              </w:rPr>
            </w:pPr>
          </w:p>
        </w:tc>
        <w:tc>
          <w:tcPr>
            <w:tcW w:w="1406" w:type="dxa"/>
            <w:vMerge w:val="restart"/>
            <w:tcBorders>
              <w:top w:val="single" w:sz="8" w:space="0" w:color="auto"/>
              <w:left w:val="nil"/>
              <w:bottom w:val="nil"/>
              <w:right w:val="nil"/>
            </w:tcBorders>
            <w:shd w:val="clear" w:color="auto" w:fill="DBE5F1"/>
            <w:vAlign w:val="bottom"/>
          </w:tcPr>
          <w:p w:rsidR="00CA2199" w:rsidRDefault="00CA2199" w:rsidP="00BF46F9">
            <w:pPr>
              <w:widowControl w:val="0"/>
              <w:autoSpaceDE w:val="0"/>
              <w:autoSpaceDN w:val="0"/>
              <w:adjustRightInd w:val="0"/>
              <w:ind w:left="120"/>
            </w:pPr>
            <w:r>
              <w:rPr>
                <w:rFonts w:cs="Calibri"/>
                <w:sz w:val="18"/>
                <w:szCs w:val="18"/>
              </w:rPr>
              <w:t xml:space="preserve">    % Marks</w:t>
            </w:r>
          </w:p>
        </w:tc>
        <w:tc>
          <w:tcPr>
            <w:tcW w:w="119" w:type="dxa"/>
            <w:tcBorders>
              <w:top w:val="single" w:sz="8" w:space="0" w:color="auto"/>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3"/>
                <w:szCs w:val="3"/>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spacing w:line="20" w:lineRule="exact"/>
              <w:rPr>
                <w:sz w:val="2"/>
                <w:szCs w:val="2"/>
              </w:rPr>
            </w:pPr>
          </w:p>
        </w:tc>
      </w:tr>
      <w:tr w:rsidR="00CA2199" w:rsidTr="0059335E">
        <w:trPr>
          <w:trHeight w:val="332"/>
        </w:trPr>
        <w:tc>
          <w:tcPr>
            <w:tcW w:w="119" w:type="dxa"/>
            <w:tcBorders>
              <w:top w:val="nil"/>
              <w:left w:val="single" w:sz="8" w:space="0" w:color="auto"/>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970"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8"/>
                <w:szCs w:val="18"/>
              </w:rPr>
            </w:pPr>
          </w:p>
        </w:tc>
        <w:tc>
          <w:tcPr>
            <w:tcW w:w="7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484"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8"/>
                <w:szCs w:val="18"/>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147"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8"/>
                <w:szCs w:val="18"/>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306"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8"/>
                <w:szCs w:val="18"/>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2156"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20"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8"/>
                <w:szCs w:val="18"/>
              </w:rPr>
            </w:pPr>
          </w:p>
        </w:tc>
        <w:tc>
          <w:tcPr>
            <w:tcW w:w="7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406"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8"/>
                <w:szCs w:val="18"/>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8"/>
                <w:szCs w:val="18"/>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59335E">
        <w:trPr>
          <w:trHeight w:val="196"/>
        </w:trPr>
        <w:tc>
          <w:tcPr>
            <w:tcW w:w="119" w:type="dxa"/>
            <w:tcBorders>
              <w:top w:val="nil"/>
              <w:left w:val="single" w:sz="8" w:space="0" w:color="auto"/>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970"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7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484"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47"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306" w:type="dxa"/>
            <w:vMerge w:val="restart"/>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jc w:val="center"/>
            </w:pPr>
            <w:r>
              <w:rPr>
                <w:rFonts w:cs="Calibri"/>
                <w:w w:val="97"/>
                <w:sz w:val="18"/>
                <w:szCs w:val="18"/>
              </w:rPr>
              <w:t>University</w:t>
            </w: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2156"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20"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7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406"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59335E">
        <w:trPr>
          <w:trHeight w:val="196"/>
        </w:trPr>
        <w:tc>
          <w:tcPr>
            <w:tcW w:w="119" w:type="dxa"/>
            <w:tcBorders>
              <w:top w:val="nil"/>
              <w:left w:val="single" w:sz="8" w:space="0" w:color="auto"/>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970"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7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484"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47"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306" w:type="dxa"/>
            <w:vMerge/>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9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2156"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20"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79"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406" w:type="dxa"/>
            <w:tcBorders>
              <w:top w:val="nil"/>
              <w:left w:val="nil"/>
              <w:bottom w:val="nil"/>
              <w:right w:val="nil"/>
            </w:tcBorders>
            <w:shd w:val="clear" w:color="auto" w:fill="DBE5F1"/>
            <w:vAlign w:val="bottom"/>
          </w:tcPr>
          <w:p w:rsidR="00CA2199" w:rsidRDefault="00CA2199" w:rsidP="00BF46F9">
            <w:pPr>
              <w:widowControl w:val="0"/>
              <w:autoSpaceDE w:val="0"/>
              <w:autoSpaceDN w:val="0"/>
              <w:adjustRightInd w:val="0"/>
              <w:rPr>
                <w:sz w:val="11"/>
                <w:szCs w:val="11"/>
              </w:rPr>
            </w:pPr>
          </w:p>
        </w:tc>
        <w:tc>
          <w:tcPr>
            <w:tcW w:w="119" w:type="dxa"/>
            <w:tcBorders>
              <w:top w:val="nil"/>
              <w:left w:val="nil"/>
              <w:bottom w:val="nil"/>
              <w:right w:val="single" w:sz="8" w:space="0" w:color="auto"/>
            </w:tcBorders>
            <w:shd w:val="clear" w:color="auto" w:fill="DBE5F1"/>
            <w:vAlign w:val="bottom"/>
          </w:tcPr>
          <w:p w:rsidR="00CA2199" w:rsidRDefault="00CA2199" w:rsidP="00BF46F9">
            <w:pPr>
              <w:widowControl w:val="0"/>
              <w:autoSpaceDE w:val="0"/>
              <w:autoSpaceDN w:val="0"/>
              <w:adjustRightInd w:val="0"/>
              <w:rPr>
                <w:sz w:val="11"/>
                <w:szCs w:val="11"/>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59335E">
        <w:trPr>
          <w:trHeight w:val="102"/>
        </w:trPr>
        <w:tc>
          <w:tcPr>
            <w:tcW w:w="119" w:type="dxa"/>
            <w:tcBorders>
              <w:top w:val="nil"/>
              <w:left w:val="single" w:sz="8" w:space="0" w:color="auto"/>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970"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19" w:type="dxa"/>
            <w:tcBorders>
              <w:top w:val="nil"/>
              <w:left w:val="nil"/>
              <w:bottom w:val="single" w:sz="8" w:space="0" w:color="auto"/>
              <w:right w:val="single" w:sz="8" w:space="0" w:color="auto"/>
            </w:tcBorders>
            <w:shd w:val="clear" w:color="auto" w:fill="DBE5F1"/>
            <w:vAlign w:val="bottom"/>
          </w:tcPr>
          <w:p w:rsidR="00CA2199" w:rsidRDefault="00CA2199" w:rsidP="00BF46F9">
            <w:pPr>
              <w:widowControl w:val="0"/>
              <w:autoSpaceDE w:val="0"/>
              <w:autoSpaceDN w:val="0"/>
              <w:adjustRightInd w:val="0"/>
              <w:rPr>
                <w:sz w:val="5"/>
                <w:szCs w:val="5"/>
              </w:rPr>
            </w:pPr>
          </w:p>
        </w:tc>
        <w:tc>
          <w:tcPr>
            <w:tcW w:w="79"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484"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19" w:type="dxa"/>
            <w:tcBorders>
              <w:top w:val="nil"/>
              <w:left w:val="nil"/>
              <w:bottom w:val="single" w:sz="8" w:space="0" w:color="auto"/>
              <w:right w:val="single" w:sz="8" w:space="0" w:color="auto"/>
            </w:tcBorders>
            <w:shd w:val="clear" w:color="auto" w:fill="DBE5F1"/>
            <w:vAlign w:val="bottom"/>
          </w:tcPr>
          <w:p w:rsidR="00CA2199" w:rsidRDefault="00CA2199" w:rsidP="00BF46F9">
            <w:pPr>
              <w:widowControl w:val="0"/>
              <w:autoSpaceDE w:val="0"/>
              <w:autoSpaceDN w:val="0"/>
              <w:adjustRightInd w:val="0"/>
              <w:rPr>
                <w:sz w:val="5"/>
                <w:szCs w:val="5"/>
              </w:rPr>
            </w:pPr>
          </w:p>
        </w:tc>
        <w:tc>
          <w:tcPr>
            <w:tcW w:w="99"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147"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19" w:type="dxa"/>
            <w:tcBorders>
              <w:top w:val="nil"/>
              <w:left w:val="nil"/>
              <w:bottom w:val="single" w:sz="8" w:space="0" w:color="auto"/>
              <w:right w:val="single" w:sz="8" w:space="0" w:color="auto"/>
            </w:tcBorders>
            <w:shd w:val="clear" w:color="auto" w:fill="DBE5F1"/>
            <w:vAlign w:val="bottom"/>
          </w:tcPr>
          <w:p w:rsidR="00CA2199" w:rsidRDefault="00CA2199" w:rsidP="00BF46F9">
            <w:pPr>
              <w:widowControl w:val="0"/>
              <w:autoSpaceDE w:val="0"/>
              <w:autoSpaceDN w:val="0"/>
              <w:adjustRightInd w:val="0"/>
              <w:rPr>
                <w:sz w:val="5"/>
                <w:szCs w:val="5"/>
              </w:rPr>
            </w:pPr>
          </w:p>
        </w:tc>
        <w:tc>
          <w:tcPr>
            <w:tcW w:w="99"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306"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19" w:type="dxa"/>
            <w:tcBorders>
              <w:top w:val="nil"/>
              <w:left w:val="nil"/>
              <w:bottom w:val="single" w:sz="8" w:space="0" w:color="auto"/>
              <w:right w:val="single" w:sz="8" w:space="0" w:color="auto"/>
            </w:tcBorders>
            <w:shd w:val="clear" w:color="auto" w:fill="DBE5F1"/>
            <w:vAlign w:val="bottom"/>
          </w:tcPr>
          <w:p w:rsidR="00CA2199" w:rsidRDefault="00CA2199" w:rsidP="00BF46F9">
            <w:pPr>
              <w:widowControl w:val="0"/>
              <w:autoSpaceDE w:val="0"/>
              <w:autoSpaceDN w:val="0"/>
              <w:adjustRightInd w:val="0"/>
              <w:rPr>
                <w:sz w:val="5"/>
                <w:szCs w:val="5"/>
              </w:rPr>
            </w:pPr>
          </w:p>
        </w:tc>
        <w:tc>
          <w:tcPr>
            <w:tcW w:w="99"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2156"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20" w:type="dxa"/>
            <w:tcBorders>
              <w:top w:val="nil"/>
              <w:left w:val="nil"/>
              <w:bottom w:val="single" w:sz="8" w:space="0" w:color="auto"/>
              <w:right w:val="single" w:sz="8" w:space="0" w:color="auto"/>
            </w:tcBorders>
            <w:shd w:val="clear" w:color="auto" w:fill="DBE5F1"/>
            <w:vAlign w:val="bottom"/>
          </w:tcPr>
          <w:p w:rsidR="00CA2199" w:rsidRDefault="00CA2199" w:rsidP="00BF46F9">
            <w:pPr>
              <w:widowControl w:val="0"/>
              <w:autoSpaceDE w:val="0"/>
              <w:autoSpaceDN w:val="0"/>
              <w:adjustRightInd w:val="0"/>
              <w:rPr>
                <w:sz w:val="5"/>
                <w:szCs w:val="5"/>
              </w:rPr>
            </w:pPr>
          </w:p>
        </w:tc>
        <w:tc>
          <w:tcPr>
            <w:tcW w:w="79"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406" w:type="dxa"/>
            <w:tcBorders>
              <w:top w:val="nil"/>
              <w:left w:val="nil"/>
              <w:bottom w:val="single" w:sz="8" w:space="0" w:color="auto"/>
              <w:right w:val="nil"/>
            </w:tcBorders>
            <w:shd w:val="clear" w:color="auto" w:fill="DBE5F1"/>
            <w:vAlign w:val="bottom"/>
          </w:tcPr>
          <w:p w:rsidR="00CA2199" w:rsidRDefault="00CA2199" w:rsidP="00BF46F9">
            <w:pPr>
              <w:widowControl w:val="0"/>
              <w:autoSpaceDE w:val="0"/>
              <w:autoSpaceDN w:val="0"/>
              <w:adjustRightInd w:val="0"/>
              <w:rPr>
                <w:sz w:val="5"/>
                <w:szCs w:val="5"/>
              </w:rPr>
            </w:pPr>
          </w:p>
        </w:tc>
        <w:tc>
          <w:tcPr>
            <w:tcW w:w="119" w:type="dxa"/>
            <w:tcBorders>
              <w:top w:val="nil"/>
              <w:left w:val="nil"/>
              <w:bottom w:val="single" w:sz="8" w:space="0" w:color="auto"/>
              <w:right w:val="single" w:sz="8" w:space="0" w:color="auto"/>
            </w:tcBorders>
            <w:shd w:val="clear" w:color="auto" w:fill="DBE5F1"/>
            <w:vAlign w:val="bottom"/>
          </w:tcPr>
          <w:p w:rsidR="00CA2199" w:rsidRDefault="00CA2199" w:rsidP="00BF46F9">
            <w:pPr>
              <w:widowControl w:val="0"/>
              <w:autoSpaceDE w:val="0"/>
              <w:autoSpaceDN w:val="0"/>
              <w:adjustRightInd w:val="0"/>
              <w:rPr>
                <w:sz w:val="5"/>
                <w:szCs w:val="5"/>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CA2199">
        <w:trPr>
          <w:trHeight w:val="392"/>
        </w:trPr>
        <w:tc>
          <w:tcPr>
            <w:tcW w:w="119" w:type="dxa"/>
            <w:tcBorders>
              <w:top w:val="nil"/>
              <w:left w:val="single" w:sz="8" w:space="0" w:color="auto"/>
              <w:bottom w:val="nil"/>
              <w:right w:val="nil"/>
            </w:tcBorders>
            <w:vAlign w:val="bottom"/>
          </w:tcPr>
          <w:p w:rsidR="00CA2199" w:rsidRDefault="00CA2199" w:rsidP="00BF46F9">
            <w:pPr>
              <w:widowControl w:val="0"/>
              <w:autoSpaceDE w:val="0"/>
              <w:autoSpaceDN w:val="0"/>
              <w:adjustRightInd w:val="0"/>
            </w:pPr>
          </w:p>
        </w:tc>
        <w:tc>
          <w:tcPr>
            <w:tcW w:w="1089"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pPr>
            <w:r>
              <w:rPr>
                <w:rFonts w:cs="Calibri"/>
                <w:sz w:val="18"/>
                <w:szCs w:val="18"/>
              </w:rPr>
              <w:t>B.TECH</w:t>
            </w:r>
          </w:p>
        </w:tc>
        <w:tc>
          <w:tcPr>
            <w:tcW w:w="7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603" w:type="dxa"/>
            <w:gridSpan w:val="2"/>
            <w:tcBorders>
              <w:top w:val="nil"/>
              <w:left w:val="nil"/>
              <w:bottom w:val="nil"/>
              <w:right w:val="single" w:sz="8" w:space="0" w:color="auto"/>
            </w:tcBorders>
            <w:vAlign w:val="bottom"/>
          </w:tcPr>
          <w:p w:rsidR="00CA2199" w:rsidRPr="00427CEF" w:rsidRDefault="00CA2199" w:rsidP="00BF46F9">
            <w:pPr>
              <w:widowControl w:val="0"/>
              <w:autoSpaceDE w:val="0"/>
              <w:autoSpaceDN w:val="0"/>
              <w:adjustRightInd w:val="0"/>
              <w:ind w:right="120"/>
              <w:jc w:val="center"/>
              <w:rPr>
                <w:sz w:val="18"/>
                <w:szCs w:val="18"/>
              </w:rPr>
            </w:pPr>
            <w:r w:rsidRPr="00427CEF">
              <w:rPr>
                <w:sz w:val="18"/>
                <w:szCs w:val="18"/>
              </w:rPr>
              <w:t>CSE</w:t>
            </w: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266" w:type="dxa"/>
            <w:gridSpan w:val="2"/>
            <w:tcBorders>
              <w:top w:val="nil"/>
              <w:left w:val="nil"/>
              <w:bottom w:val="nil"/>
              <w:right w:val="single" w:sz="8" w:space="0" w:color="auto"/>
            </w:tcBorders>
            <w:vAlign w:val="bottom"/>
          </w:tcPr>
          <w:p w:rsidR="00CA2199" w:rsidRDefault="00CA2199" w:rsidP="00CA2199">
            <w:pPr>
              <w:widowControl w:val="0"/>
              <w:autoSpaceDE w:val="0"/>
              <w:autoSpaceDN w:val="0"/>
              <w:adjustRightInd w:val="0"/>
              <w:ind w:right="140"/>
              <w:jc w:val="center"/>
            </w:pPr>
            <w:r>
              <w:rPr>
                <w:rFonts w:cs="Calibri"/>
                <w:w w:val="99"/>
                <w:sz w:val="18"/>
                <w:szCs w:val="18"/>
              </w:rPr>
              <w:t>2010 - 2014</w:t>
            </w: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425" w:type="dxa"/>
            <w:gridSpan w:val="2"/>
            <w:tcBorders>
              <w:top w:val="nil"/>
              <w:left w:val="nil"/>
              <w:bottom w:val="nil"/>
              <w:right w:val="single" w:sz="8" w:space="0" w:color="auto"/>
            </w:tcBorders>
            <w:vAlign w:val="bottom"/>
          </w:tcPr>
          <w:p w:rsidR="00CA2199" w:rsidRPr="00427CEF" w:rsidRDefault="00CA2199" w:rsidP="00BF46F9">
            <w:pPr>
              <w:widowControl w:val="0"/>
              <w:autoSpaceDE w:val="0"/>
              <w:autoSpaceDN w:val="0"/>
              <w:adjustRightInd w:val="0"/>
              <w:ind w:right="120"/>
              <w:jc w:val="center"/>
              <w:rPr>
                <w:rFonts w:cs="Calibri"/>
                <w:sz w:val="18"/>
                <w:szCs w:val="18"/>
              </w:rPr>
            </w:pPr>
            <w:r w:rsidRPr="00427CEF">
              <w:rPr>
                <w:rFonts w:cs="Calibri"/>
                <w:sz w:val="18"/>
                <w:szCs w:val="18"/>
              </w:rPr>
              <w:t>CUSAT</w:t>
            </w: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2276"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pPr>
            <w:proofErr w:type="spellStart"/>
            <w:r>
              <w:rPr>
                <w:rFonts w:cs="Calibri"/>
                <w:sz w:val="18"/>
                <w:szCs w:val="18"/>
              </w:rPr>
              <w:t>Govt.College</w:t>
            </w:r>
            <w:proofErr w:type="spellEnd"/>
            <w:r>
              <w:rPr>
                <w:rFonts w:cs="Calibri"/>
                <w:sz w:val="18"/>
                <w:szCs w:val="18"/>
              </w:rPr>
              <w:t xml:space="preserve"> Of Engineering, </w:t>
            </w:r>
            <w:proofErr w:type="spellStart"/>
            <w:r>
              <w:rPr>
                <w:rFonts w:cs="Calibri"/>
                <w:sz w:val="18"/>
                <w:szCs w:val="18"/>
              </w:rPr>
              <w:t>Cherthala</w:t>
            </w:r>
            <w:proofErr w:type="spellEnd"/>
          </w:p>
        </w:tc>
        <w:tc>
          <w:tcPr>
            <w:tcW w:w="1485" w:type="dxa"/>
            <w:gridSpan w:val="2"/>
            <w:tcBorders>
              <w:top w:val="nil"/>
              <w:left w:val="nil"/>
              <w:bottom w:val="nil"/>
              <w:right w:val="nil"/>
            </w:tcBorders>
            <w:vAlign w:val="bottom"/>
          </w:tcPr>
          <w:p w:rsidR="00CA2199" w:rsidRPr="00427CEF" w:rsidRDefault="00CA2199" w:rsidP="00BF46F9">
            <w:pPr>
              <w:widowControl w:val="0"/>
              <w:autoSpaceDE w:val="0"/>
              <w:autoSpaceDN w:val="0"/>
              <w:adjustRightInd w:val="0"/>
              <w:jc w:val="center"/>
              <w:rPr>
                <w:sz w:val="18"/>
                <w:szCs w:val="18"/>
              </w:rPr>
            </w:pPr>
            <w:r>
              <w:rPr>
                <w:sz w:val="18"/>
                <w:szCs w:val="18"/>
              </w:rPr>
              <w:t>70</w:t>
            </w:r>
          </w:p>
        </w:tc>
        <w:tc>
          <w:tcPr>
            <w:tcW w:w="119" w:type="dxa"/>
            <w:tcBorders>
              <w:top w:val="nil"/>
              <w:left w:val="nil"/>
              <w:bottom w:val="nil"/>
              <w:right w:val="single" w:sz="8" w:space="0" w:color="auto"/>
            </w:tcBorders>
            <w:vAlign w:val="bottom"/>
          </w:tcPr>
          <w:p w:rsidR="00CA2199" w:rsidRDefault="00CA2199" w:rsidP="00BF46F9">
            <w:pPr>
              <w:widowControl w:val="0"/>
              <w:autoSpaceDE w:val="0"/>
              <w:autoSpaceDN w:val="0"/>
              <w:adjustRightInd w:val="0"/>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CA2199">
        <w:trPr>
          <w:trHeight w:val="133"/>
        </w:trPr>
        <w:tc>
          <w:tcPr>
            <w:tcW w:w="119" w:type="dxa"/>
            <w:tcBorders>
              <w:top w:val="nil"/>
              <w:left w:val="single" w:sz="8" w:space="0" w:color="auto"/>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089"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7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603"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1246" w:type="dxa"/>
            <w:gridSpan w:val="2"/>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9"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9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425"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9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2276"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1485" w:type="dxa"/>
            <w:gridSpan w:val="2"/>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9"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CA2199">
        <w:trPr>
          <w:trHeight w:val="392"/>
        </w:trPr>
        <w:tc>
          <w:tcPr>
            <w:tcW w:w="119" w:type="dxa"/>
            <w:tcBorders>
              <w:top w:val="nil"/>
              <w:left w:val="single" w:sz="8" w:space="0" w:color="auto"/>
              <w:bottom w:val="nil"/>
              <w:right w:val="nil"/>
            </w:tcBorders>
            <w:vAlign w:val="bottom"/>
          </w:tcPr>
          <w:p w:rsidR="00CA2199" w:rsidRDefault="00CA2199" w:rsidP="00BF46F9">
            <w:pPr>
              <w:widowControl w:val="0"/>
              <w:autoSpaceDE w:val="0"/>
              <w:autoSpaceDN w:val="0"/>
              <w:adjustRightInd w:val="0"/>
            </w:pPr>
          </w:p>
        </w:tc>
        <w:tc>
          <w:tcPr>
            <w:tcW w:w="1089"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pPr>
            <w:r>
              <w:rPr>
                <w:rFonts w:cs="Calibri"/>
                <w:w w:val="97"/>
                <w:sz w:val="18"/>
                <w:szCs w:val="18"/>
              </w:rPr>
              <w:t>XII</w:t>
            </w:r>
          </w:p>
        </w:tc>
        <w:tc>
          <w:tcPr>
            <w:tcW w:w="7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603"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pPr>
            <w:r>
              <w:rPr>
                <w:rFonts w:cs="Calibri"/>
                <w:sz w:val="18"/>
                <w:szCs w:val="18"/>
              </w:rPr>
              <w:t>Science</w:t>
            </w:r>
          </w:p>
        </w:tc>
        <w:tc>
          <w:tcPr>
            <w:tcW w:w="1246" w:type="dxa"/>
            <w:gridSpan w:val="2"/>
            <w:tcBorders>
              <w:top w:val="nil"/>
              <w:left w:val="nil"/>
              <w:bottom w:val="nil"/>
              <w:right w:val="nil"/>
            </w:tcBorders>
            <w:vAlign w:val="bottom"/>
          </w:tcPr>
          <w:p w:rsidR="00CA2199" w:rsidRDefault="00CA2199" w:rsidP="00BF46F9">
            <w:pPr>
              <w:widowControl w:val="0"/>
              <w:autoSpaceDE w:val="0"/>
              <w:autoSpaceDN w:val="0"/>
              <w:adjustRightInd w:val="0"/>
              <w:ind w:left="10"/>
              <w:jc w:val="center"/>
            </w:pPr>
            <w:r>
              <w:rPr>
                <w:rFonts w:cs="Calibri"/>
                <w:w w:val="98"/>
                <w:sz w:val="18"/>
                <w:szCs w:val="18"/>
              </w:rPr>
              <w:t>2008</w:t>
            </w:r>
          </w:p>
        </w:tc>
        <w:tc>
          <w:tcPr>
            <w:tcW w:w="119" w:type="dxa"/>
            <w:tcBorders>
              <w:top w:val="nil"/>
              <w:left w:val="nil"/>
              <w:bottom w:val="nil"/>
              <w:right w:val="single" w:sz="8" w:space="0" w:color="auto"/>
            </w:tcBorders>
            <w:vAlign w:val="bottom"/>
          </w:tcPr>
          <w:p w:rsidR="00CA2199" w:rsidRDefault="00CA2199" w:rsidP="00BF46F9">
            <w:pPr>
              <w:widowControl w:val="0"/>
              <w:autoSpaceDE w:val="0"/>
              <w:autoSpaceDN w:val="0"/>
              <w:adjustRightInd w:val="0"/>
            </w:pP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425" w:type="dxa"/>
            <w:gridSpan w:val="2"/>
            <w:tcBorders>
              <w:top w:val="nil"/>
              <w:left w:val="nil"/>
              <w:bottom w:val="nil"/>
              <w:right w:val="single" w:sz="8" w:space="0" w:color="auto"/>
            </w:tcBorders>
            <w:vAlign w:val="bottom"/>
          </w:tcPr>
          <w:p w:rsidR="00CA2199" w:rsidRPr="00427CEF" w:rsidRDefault="00CA2199" w:rsidP="00BF46F9">
            <w:pPr>
              <w:widowControl w:val="0"/>
              <w:autoSpaceDE w:val="0"/>
              <w:autoSpaceDN w:val="0"/>
              <w:adjustRightInd w:val="0"/>
              <w:ind w:right="120"/>
              <w:jc w:val="center"/>
              <w:rPr>
                <w:rFonts w:cs="Calibri"/>
                <w:sz w:val="18"/>
                <w:szCs w:val="18"/>
              </w:rPr>
            </w:pPr>
            <w:r w:rsidRPr="00427CEF">
              <w:rPr>
                <w:rFonts w:cs="Calibri"/>
                <w:sz w:val="18"/>
                <w:szCs w:val="18"/>
              </w:rPr>
              <w:t>STATE</w:t>
            </w: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2276"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40"/>
              <w:jc w:val="center"/>
            </w:pPr>
            <w:r>
              <w:rPr>
                <w:rFonts w:cs="Calibri"/>
                <w:w w:val="99"/>
                <w:sz w:val="18"/>
                <w:szCs w:val="18"/>
              </w:rPr>
              <w:t xml:space="preserve">St. Aloysius H.S.S, </w:t>
            </w:r>
            <w:proofErr w:type="spellStart"/>
            <w:r>
              <w:rPr>
                <w:rFonts w:cs="Calibri"/>
                <w:w w:val="99"/>
                <w:sz w:val="18"/>
                <w:szCs w:val="18"/>
              </w:rPr>
              <w:t>Athirampuzha</w:t>
            </w:r>
            <w:proofErr w:type="spellEnd"/>
          </w:p>
        </w:tc>
        <w:tc>
          <w:tcPr>
            <w:tcW w:w="1485" w:type="dxa"/>
            <w:gridSpan w:val="2"/>
            <w:tcBorders>
              <w:top w:val="nil"/>
              <w:left w:val="nil"/>
              <w:bottom w:val="nil"/>
              <w:right w:val="nil"/>
            </w:tcBorders>
            <w:vAlign w:val="bottom"/>
          </w:tcPr>
          <w:p w:rsidR="00CA2199" w:rsidRPr="00455304" w:rsidRDefault="00CA2199" w:rsidP="00BF46F9">
            <w:pPr>
              <w:widowControl w:val="0"/>
              <w:autoSpaceDE w:val="0"/>
              <w:autoSpaceDN w:val="0"/>
              <w:adjustRightInd w:val="0"/>
              <w:jc w:val="center"/>
              <w:rPr>
                <w:sz w:val="18"/>
                <w:szCs w:val="18"/>
              </w:rPr>
            </w:pPr>
            <w:r w:rsidRPr="00455304">
              <w:rPr>
                <w:sz w:val="18"/>
                <w:szCs w:val="18"/>
              </w:rPr>
              <w:t>77</w:t>
            </w:r>
          </w:p>
        </w:tc>
        <w:tc>
          <w:tcPr>
            <w:tcW w:w="119" w:type="dxa"/>
            <w:tcBorders>
              <w:top w:val="nil"/>
              <w:left w:val="nil"/>
              <w:bottom w:val="nil"/>
              <w:right w:val="single" w:sz="8" w:space="0" w:color="auto"/>
            </w:tcBorders>
            <w:vAlign w:val="bottom"/>
          </w:tcPr>
          <w:p w:rsidR="00CA2199" w:rsidRDefault="00CA2199" w:rsidP="00BF46F9">
            <w:pPr>
              <w:widowControl w:val="0"/>
              <w:autoSpaceDE w:val="0"/>
              <w:autoSpaceDN w:val="0"/>
              <w:adjustRightInd w:val="0"/>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CA2199">
        <w:trPr>
          <w:trHeight w:val="133"/>
        </w:trPr>
        <w:tc>
          <w:tcPr>
            <w:tcW w:w="119" w:type="dxa"/>
            <w:tcBorders>
              <w:top w:val="nil"/>
              <w:left w:val="single" w:sz="8" w:space="0" w:color="auto"/>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089"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7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603"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1246" w:type="dxa"/>
            <w:gridSpan w:val="2"/>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9"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9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425"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9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2276"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1485" w:type="dxa"/>
            <w:gridSpan w:val="2"/>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9"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CA2199">
        <w:trPr>
          <w:trHeight w:val="392"/>
        </w:trPr>
        <w:tc>
          <w:tcPr>
            <w:tcW w:w="119" w:type="dxa"/>
            <w:tcBorders>
              <w:top w:val="nil"/>
              <w:left w:val="single" w:sz="8" w:space="0" w:color="auto"/>
              <w:bottom w:val="nil"/>
              <w:right w:val="nil"/>
            </w:tcBorders>
            <w:vAlign w:val="bottom"/>
          </w:tcPr>
          <w:p w:rsidR="00CA2199" w:rsidRDefault="00CA2199" w:rsidP="00BF46F9">
            <w:pPr>
              <w:widowControl w:val="0"/>
              <w:autoSpaceDE w:val="0"/>
              <w:autoSpaceDN w:val="0"/>
              <w:adjustRightInd w:val="0"/>
            </w:pPr>
          </w:p>
        </w:tc>
        <w:tc>
          <w:tcPr>
            <w:tcW w:w="1089"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pPr>
            <w:r>
              <w:rPr>
                <w:rFonts w:cs="Calibri"/>
                <w:sz w:val="18"/>
                <w:szCs w:val="18"/>
              </w:rPr>
              <w:t>X</w:t>
            </w:r>
          </w:p>
        </w:tc>
        <w:tc>
          <w:tcPr>
            <w:tcW w:w="7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603"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pPr>
            <w:r>
              <w:rPr>
                <w:rFonts w:cs="Calibri"/>
                <w:w w:val="98"/>
                <w:sz w:val="18"/>
                <w:szCs w:val="18"/>
              </w:rPr>
              <w:t>Science</w:t>
            </w:r>
          </w:p>
        </w:tc>
        <w:tc>
          <w:tcPr>
            <w:tcW w:w="1246" w:type="dxa"/>
            <w:gridSpan w:val="2"/>
            <w:tcBorders>
              <w:top w:val="nil"/>
              <w:left w:val="nil"/>
              <w:bottom w:val="nil"/>
              <w:right w:val="nil"/>
            </w:tcBorders>
            <w:vAlign w:val="bottom"/>
          </w:tcPr>
          <w:p w:rsidR="00CA2199" w:rsidRDefault="00CA2199" w:rsidP="00BF46F9">
            <w:pPr>
              <w:widowControl w:val="0"/>
              <w:autoSpaceDE w:val="0"/>
              <w:autoSpaceDN w:val="0"/>
              <w:adjustRightInd w:val="0"/>
              <w:ind w:left="10"/>
              <w:jc w:val="center"/>
            </w:pPr>
            <w:r>
              <w:rPr>
                <w:rFonts w:cs="Calibri"/>
                <w:w w:val="98"/>
                <w:sz w:val="18"/>
                <w:szCs w:val="18"/>
              </w:rPr>
              <w:t>2006</w:t>
            </w:r>
          </w:p>
        </w:tc>
        <w:tc>
          <w:tcPr>
            <w:tcW w:w="119" w:type="dxa"/>
            <w:tcBorders>
              <w:top w:val="nil"/>
              <w:left w:val="nil"/>
              <w:bottom w:val="nil"/>
              <w:right w:val="single" w:sz="8" w:space="0" w:color="auto"/>
            </w:tcBorders>
            <w:vAlign w:val="bottom"/>
          </w:tcPr>
          <w:p w:rsidR="00CA2199" w:rsidRDefault="00CA2199" w:rsidP="00BF46F9">
            <w:pPr>
              <w:widowControl w:val="0"/>
              <w:autoSpaceDE w:val="0"/>
              <w:autoSpaceDN w:val="0"/>
              <w:adjustRightInd w:val="0"/>
            </w:pP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425"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pPr>
            <w:r w:rsidRPr="00427CEF">
              <w:rPr>
                <w:rFonts w:cs="Calibri"/>
                <w:sz w:val="18"/>
                <w:szCs w:val="18"/>
              </w:rPr>
              <w:t>STATE</w:t>
            </w: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2276"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40"/>
              <w:jc w:val="center"/>
            </w:pPr>
            <w:r>
              <w:rPr>
                <w:rFonts w:cs="Calibri"/>
                <w:w w:val="99"/>
                <w:sz w:val="18"/>
                <w:szCs w:val="18"/>
              </w:rPr>
              <w:t xml:space="preserve">St. Mary’s G.H.S, </w:t>
            </w:r>
            <w:proofErr w:type="spellStart"/>
            <w:r>
              <w:rPr>
                <w:rFonts w:cs="Calibri"/>
                <w:w w:val="99"/>
                <w:sz w:val="18"/>
                <w:szCs w:val="18"/>
              </w:rPr>
              <w:t>Kuravilangad</w:t>
            </w:r>
            <w:proofErr w:type="spellEnd"/>
          </w:p>
        </w:tc>
        <w:tc>
          <w:tcPr>
            <w:tcW w:w="1485" w:type="dxa"/>
            <w:gridSpan w:val="2"/>
            <w:tcBorders>
              <w:top w:val="nil"/>
              <w:left w:val="nil"/>
              <w:bottom w:val="nil"/>
              <w:right w:val="nil"/>
            </w:tcBorders>
            <w:vAlign w:val="bottom"/>
          </w:tcPr>
          <w:p w:rsidR="00CA2199" w:rsidRDefault="00CA2199" w:rsidP="00BF46F9">
            <w:pPr>
              <w:widowControl w:val="0"/>
              <w:autoSpaceDE w:val="0"/>
              <w:autoSpaceDN w:val="0"/>
              <w:adjustRightInd w:val="0"/>
              <w:jc w:val="center"/>
            </w:pPr>
            <w:r>
              <w:rPr>
                <w:rFonts w:cs="Calibri"/>
                <w:sz w:val="18"/>
                <w:szCs w:val="18"/>
              </w:rPr>
              <w:t>82.20</w:t>
            </w:r>
          </w:p>
        </w:tc>
        <w:tc>
          <w:tcPr>
            <w:tcW w:w="119" w:type="dxa"/>
            <w:tcBorders>
              <w:top w:val="nil"/>
              <w:left w:val="nil"/>
              <w:bottom w:val="nil"/>
              <w:right w:val="single" w:sz="8" w:space="0" w:color="auto"/>
            </w:tcBorders>
            <w:vAlign w:val="bottom"/>
          </w:tcPr>
          <w:p w:rsidR="00CA2199" w:rsidRDefault="00CA2199" w:rsidP="00BF46F9">
            <w:pPr>
              <w:widowControl w:val="0"/>
              <w:autoSpaceDE w:val="0"/>
              <w:autoSpaceDN w:val="0"/>
              <w:adjustRightInd w:val="0"/>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CA2199">
        <w:trPr>
          <w:trHeight w:val="392"/>
        </w:trPr>
        <w:tc>
          <w:tcPr>
            <w:tcW w:w="119" w:type="dxa"/>
            <w:tcBorders>
              <w:top w:val="nil"/>
              <w:left w:val="single" w:sz="8" w:space="0" w:color="auto"/>
              <w:bottom w:val="nil"/>
              <w:right w:val="nil"/>
            </w:tcBorders>
            <w:vAlign w:val="bottom"/>
          </w:tcPr>
          <w:p w:rsidR="00CA2199" w:rsidRDefault="00CA2199" w:rsidP="00BF46F9">
            <w:pPr>
              <w:widowControl w:val="0"/>
              <w:autoSpaceDE w:val="0"/>
              <w:autoSpaceDN w:val="0"/>
              <w:adjustRightInd w:val="0"/>
            </w:pPr>
          </w:p>
        </w:tc>
        <w:tc>
          <w:tcPr>
            <w:tcW w:w="1089"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rPr>
                <w:rFonts w:cs="Calibri"/>
                <w:sz w:val="18"/>
                <w:szCs w:val="18"/>
              </w:rPr>
            </w:pPr>
          </w:p>
        </w:tc>
        <w:tc>
          <w:tcPr>
            <w:tcW w:w="7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603"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20"/>
              <w:jc w:val="center"/>
              <w:rPr>
                <w:rFonts w:cs="Calibri"/>
                <w:w w:val="98"/>
                <w:sz w:val="18"/>
                <w:szCs w:val="18"/>
              </w:rPr>
            </w:pPr>
          </w:p>
        </w:tc>
        <w:tc>
          <w:tcPr>
            <w:tcW w:w="1246" w:type="dxa"/>
            <w:gridSpan w:val="2"/>
            <w:tcBorders>
              <w:top w:val="nil"/>
              <w:left w:val="nil"/>
              <w:bottom w:val="nil"/>
              <w:right w:val="nil"/>
            </w:tcBorders>
            <w:vAlign w:val="bottom"/>
          </w:tcPr>
          <w:p w:rsidR="00CA2199" w:rsidRDefault="00CA2199" w:rsidP="00BF46F9">
            <w:pPr>
              <w:widowControl w:val="0"/>
              <w:autoSpaceDE w:val="0"/>
              <w:autoSpaceDN w:val="0"/>
              <w:adjustRightInd w:val="0"/>
              <w:ind w:left="10"/>
              <w:jc w:val="center"/>
              <w:rPr>
                <w:rFonts w:cs="Calibri"/>
                <w:w w:val="98"/>
                <w:sz w:val="18"/>
                <w:szCs w:val="18"/>
              </w:rPr>
            </w:pPr>
          </w:p>
        </w:tc>
        <w:tc>
          <w:tcPr>
            <w:tcW w:w="119" w:type="dxa"/>
            <w:tcBorders>
              <w:top w:val="nil"/>
              <w:left w:val="nil"/>
              <w:bottom w:val="nil"/>
              <w:right w:val="single" w:sz="8" w:space="0" w:color="auto"/>
            </w:tcBorders>
            <w:vAlign w:val="bottom"/>
          </w:tcPr>
          <w:p w:rsidR="00CA2199" w:rsidRDefault="00CA2199" w:rsidP="00BF46F9">
            <w:pPr>
              <w:widowControl w:val="0"/>
              <w:autoSpaceDE w:val="0"/>
              <w:autoSpaceDN w:val="0"/>
              <w:adjustRightInd w:val="0"/>
            </w:pP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1425" w:type="dxa"/>
            <w:gridSpan w:val="2"/>
            <w:tcBorders>
              <w:top w:val="nil"/>
              <w:left w:val="nil"/>
              <w:bottom w:val="nil"/>
              <w:right w:val="single" w:sz="8" w:space="0" w:color="auto"/>
            </w:tcBorders>
            <w:vAlign w:val="bottom"/>
          </w:tcPr>
          <w:p w:rsidR="00CA2199" w:rsidRPr="00427CEF" w:rsidRDefault="00CA2199" w:rsidP="00BF46F9">
            <w:pPr>
              <w:widowControl w:val="0"/>
              <w:autoSpaceDE w:val="0"/>
              <w:autoSpaceDN w:val="0"/>
              <w:adjustRightInd w:val="0"/>
              <w:ind w:right="120"/>
              <w:jc w:val="center"/>
              <w:rPr>
                <w:rFonts w:cs="Calibri"/>
                <w:sz w:val="18"/>
                <w:szCs w:val="18"/>
              </w:rPr>
            </w:pPr>
          </w:p>
        </w:tc>
        <w:tc>
          <w:tcPr>
            <w:tcW w:w="99" w:type="dxa"/>
            <w:tcBorders>
              <w:top w:val="nil"/>
              <w:left w:val="nil"/>
              <w:bottom w:val="nil"/>
              <w:right w:val="nil"/>
            </w:tcBorders>
            <w:vAlign w:val="bottom"/>
          </w:tcPr>
          <w:p w:rsidR="00CA2199" w:rsidRDefault="00CA2199" w:rsidP="00BF46F9">
            <w:pPr>
              <w:widowControl w:val="0"/>
              <w:autoSpaceDE w:val="0"/>
              <w:autoSpaceDN w:val="0"/>
              <w:adjustRightInd w:val="0"/>
            </w:pPr>
          </w:p>
        </w:tc>
        <w:tc>
          <w:tcPr>
            <w:tcW w:w="2276" w:type="dxa"/>
            <w:gridSpan w:val="2"/>
            <w:tcBorders>
              <w:top w:val="nil"/>
              <w:left w:val="nil"/>
              <w:bottom w:val="nil"/>
              <w:right w:val="single" w:sz="8" w:space="0" w:color="auto"/>
            </w:tcBorders>
            <w:vAlign w:val="bottom"/>
          </w:tcPr>
          <w:p w:rsidR="00CA2199" w:rsidRDefault="00CA2199" w:rsidP="00BF46F9">
            <w:pPr>
              <w:widowControl w:val="0"/>
              <w:autoSpaceDE w:val="0"/>
              <w:autoSpaceDN w:val="0"/>
              <w:adjustRightInd w:val="0"/>
              <w:ind w:right="140"/>
              <w:jc w:val="center"/>
              <w:rPr>
                <w:rFonts w:cs="Calibri"/>
                <w:w w:val="99"/>
                <w:sz w:val="18"/>
                <w:szCs w:val="18"/>
              </w:rPr>
            </w:pPr>
          </w:p>
        </w:tc>
        <w:tc>
          <w:tcPr>
            <w:tcW w:w="1485" w:type="dxa"/>
            <w:gridSpan w:val="2"/>
            <w:tcBorders>
              <w:top w:val="nil"/>
              <w:left w:val="nil"/>
              <w:bottom w:val="nil"/>
              <w:right w:val="nil"/>
            </w:tcBorders>
            <w:vAlign w:val="bottom"/>
          </w:tcPr>
          <w:p w:rsidR="00CA2199" w:rsidRDefault="00CA2199" w:rsidP="00BF46F9">
            <w:pPr>
              <w:widowControl w:val="0"/>
              <w:autoSpaceDE w:val="0"/>
              <w:autoSpaceDN w:val="0"/>
              <w:adjustRightInd w:val="0"/>
              <w:jc w:val="center"/>
              <w:rPr>
                <w:rFonts w:cs="Calibri"/>
                <w:sz w:val="18"/>
                <w:szCs w:val="18"/>
              </w:rPr>
            </w:pPr>
          </w:p>
        </w:tc>
        <w:tc>
          <w:tcPr>
            <w:tcW w:w="119" w:type="dxa"/>
            <w:tcBorders>
              <w:top w:val="nil"/>
              <w:left w:val="nil"/>
              <w:bottom w:val="nil"/>
              <w:right w:val="single" w:sz="8" w:space="0" w:color="auto"/>
            </w:tcBorders>
            <w:vAlign w:val="bottom"/>
          </w:tcPr>
          <w:p w:rsidR="00CA2199" w:rsidRDefault="00CA2199" w:rsidP="00BF46F9">
            <w:pPr>
              <w:widowControl w:val="0"/>
              <w:autoSpaceDE w:val="0"/>
              <w:autoSpaceDN w:val="0"/>
              <w:adjustRightInd w:val="0"/>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r w:rsidR="00CA2199" w:rsidTr="0059335E">
        <w:trPr>
          <w:trHeight w:val="80"/>
        </w:trPr>
        <w:tc>
          <w:tcPr>
            <w:tcW w:w="119" w:type="dxa"/>
            <w:tcBorders>
              <w:top w:val="nil"/>
              <w:left w:val="single" w:sz="8" w:space="0" w:color="auto"/>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089" w:type="dxa"/>
            <w:gridSpan w:val="2"/>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1682" w:type="dxa"/>
            <w:gridSpan w:val="3"/>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p w:rsidR="005D7A25" w:rsidRDefault="005D7A25" w:rsidP="00BF46F9">
            <w:pPr>
              <w:widowControl w:val="0"/>
              <w:autoSpaceDE w:val="0"/>
              <w:autoSpaceDN w:val="0"/>
              <w:adjustRightInd w:val="0"/>
              <w:rPr>
                <w:sz w:val="7"/>
                <w:szCs w:val="7"/>
              </w:rPr>
            </w:pPr>
          </w:p>
        </w:tc>
        <w:tc>
          <w:tcPr>
            <w:tcW w:w="9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47"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9"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9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306"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9"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9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2156"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20"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79"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406" w:type="dxa"/>
            <w:tcBorders>
              <w:top w:val="nil"/>
              <w:left w:val="nil"/>
              <w:bottom w:val="single" w:sz="8" w:space="0" w:color="auto"/>
              <w:right w:val="nil"/>
            </w:tcBorders>
            <w:vAlign w:val="bottom"/>
          </w:tcPr>
          <w:p w:rsidR="00CA2199" w:rsidRDefault="00CA2199" w:rsidP="00BF46F9">
            <w:pPr>
              <w:widowControl w:val="0"/>
              <w:autoSpaceDE w:val="0"/>
              <w:autoSpaceDN w:val="0"/>
              <w:adjustRightInd w:val="0"/>
              <w:rPr>
                <w:sz w:val="7"/>
                <w:szCs w:val="7"/>
              </w:rPr>
            </w:pPr>
          </w:p>
        </w:tc>
        <w:tc>
          <w:tcPr>
            <w:tcW w:w="119" w:type="dxa"/>
            <w:tcBorders>
              <w:top w:val="nil"/>
              <w:left w:val="nil"/>
              <w:bottom w:val="single" w:sz="8" w:space="0" w:color="auto"/>
              <w:right w:val="single" w:sz="8" w:space="0" w:color="auto"/>
            </w:tcBorders>
            <w:vAlign w:val="bottom"/>
          </w:tcPr>
          <w:p w:rsidR="00CA2199" w:rsidRDefault="00CA2199" w:rsidP="00BF46F9">
            <w:pPr>
              <w:widowControl w:val="0"/>
              <w:autoSpaceDE w:val="0"/>
              <w:autoSpaceDN w:val="0"/>
              <w:adjustRightInd w:val="0"/>
              <w:rPr>
                <w:sz w:val="7"/>
                <w:szCs w:val="7"/>
              </w:rPr>
            </w:pPr>
          </w:p>
        </w:tc>
        <w:tc>
          <w:tcPr>
            <w:tcW w:w="30" w:type="dxa"/>
            <w:tcBorders>
              <w:top w:val="nil"/>
              <w:left w:val="nil"/>
              <w:bottom w:val="nil"/>
              <w:right w:val="nil"/>
            </w:tcBorders>
            <w:vAlign w:val="bottom"/>
          </w:tcPr>
          <w:p w:rsidR="00CA2199" w:rsidRDefault="00CA2199" w:rsidP="00BF46F9">
            <w:pPr>
              <w:widowControl w:val="0"/>
              <w:autoSpaceDE w:val="0"/>
              <w:autoSpaceDN w:val="0"/>
              <w:adjustRightInd w:val="0"/>
              <w:rPr>
                <w:sz w:val="2"/>
                <w:szCs w:val="2"/>
              </w:rPr>
            </w:pPr>
          </w:p>
        </w:tc>
      </w:tr>
    </w:tbl>
    <w:p w:rsidR="00ED0BBB" w:rsidRDefault="00ED0BBB" w:rsidP="00ED0BBB">
      <w:pPr>
        <w:tabs>
          <w:tab w:val="left" w:pos="720"/>
        </w:tabs>
        <w:spacing w:line="276" w:lineRule="auto"/>
        <w:ind w:left="1080"/>
        <w:rPr>
          <w:rFonts w:ascii="Garamond" w:hAnsi="Garamond"/>
          <w:b/>
        </w:rPr>
      </w:pPr>
    </w:p>
    <w:p w:rsidR="003B6897" w:rsidRDefault="003B6897" w:rsidP="00D26A43">
      <w:pPr>
        <w:rPr>
          <w:rFonts w:ascii="Garamond" w:hAnsi="Garamond"/>
          <w:b/>
          <w:szCs w:val="22"/>
          <w:highlight w:val="lightGray"/>
          <w:u w:val="single"/>
        </w:rPr>
      </w:pPr>
    </w:p>
    <w:p w:rsidR="003B6897" w:rsidRPr="00270932" w:rsidRDefault="003B6897" w:rsidP="003B6897">
      <w:pPr>
        <w:rPr>
          <w:rFonts w:ascii="Garamond" w:hAnsi="Garamond"/>
          <w:sz w:val="22"/>
          <w:szCs w:val="22"/>
          <w:u w:val="single"/>
        </w:rPr>
      </w:pPr>
      <w:r>
        <w:rPr>
          <w:rFonts w:ascii="Garamond" w:hAnsi="Garamond"/>
          <w:b/>
          <w:szCs w:val="22"/>
          <w:highlight w:val="lightGray"/>
          <w:u w:val="single"/>
        </w:rPr>
        <w:t xml:space="preserve">EXPERIENCE </w:t>
      </w:r>
    </w:p>
    <w:p w:rsidR="003B6897" w:rsidRDefault="003B6897" w:rsidP="00D26A43">
      <w:pPr>
        <w:rPr>
          <w:rFonts w:ascii="Garamond" w:hAnsi="Garamond"/>
          <w:b/>
          <w:szCs w:val="22"/>
          <w:highlight w:val="lightGray"/>
          <w:u w:val="single"/>
        </w:rPr>
      </w:pPr>
    </w:p>
    <w:p w:rsidR="000A5A19" w:rsidRDefault="000A5A19" w:rsidP="00D26A43">
      <w:pPr>
        <w:rPr>
          <w:rFonts w:ascii="Garamond" w:hAnsi="Garamond"/>
          <w:b/>
          <w:szCs w:val="22"/>
          <w:highlight w:val="lightGray"/>
          <w:u w:val="single"/>
        </w:rPr>
      </w:pPr>
      <w:r>
        <w:rPr>
          <w:rFonts w:ascii="Garamond" w:hAnsi="Garamond"/>
          <w:b/>
          <w:szCs w:val="22"/>
          <w:highlight w:val="lightGray"/>
          <w:u w:val="single"/>
        </w:rPr>
        <w:t>Tot</w:t>
      </w:r>
      <w:r w:rsidR="008B4317">
        <w:rPr>
          <w:rFonts w:ascii="Garamond" w:hAnsi="Garamond"/>
          <w:b/>
          <w:szCs w:val="22"/>
          <w:highlight w:val="lightGray"/>
          <w:u w:val="single"/>
        </w:rPr>
        <w:t>al year of experience : 2 year</w:t>
      </w:r>
      <w:r w:rsidR="007A6017">
        <w:rPr>
          <w:rFonts w:ascii="Garamond" w:hAnsi="Garamond"/>
          <w:b/>
          <w:szCs w:val="22"/>
          <w:highlight w:val="lightGray"/>
          <w:u w:val="single"/>
        </w:rPr>
        <w:t xml:space="preserve"> </w:t>
      </w:r>
      <w:r w:rsidR="00075240">
        <w:rPr>
          <w:rFonts w:ascii="Garamond" w:hAnsi="Garamond"/>
          <w:b/>
          <w:szCs w:val="22"/>
          <w:highlight w:val="lightGray"/>
          <w:u w:val="single"/>
        </w:rPr>
        <w:t>6</w:t>
      </w:r>
      <w:r w:rsidR="004F1597">
        <w:rPr>
          <w:rFonts w:ascii="Garamond" w:hAnsi="Garamond"/>
          <w:b/>
          <w:szCs w:val="22"/>
          <w:highlight w:val="lightGray"/>
          <w:u w:val="single"/>
        </w:rPr>
        <w:t xml:space="preserve"> MONTHS</w:t>
      </w:r>
      <w:r w:rsidR="008B4317">
        <w:rPr>
          <w:rFonts w:ascii="Garamond" w:hAnsi="Garamond"/>
          <w:b/>
          <w:szCs w:val="22"/>
          <w:highlight w:val="lightGray"/>
          <w:u w:val="single"/>
        </w:rPr>
        <w:t xml:space="preserve"> </w:t>
      </w:r>
      <w:r w:rsidR="008918D3">
        <w:rPr>
          <w:rFonts w:ascii="Garamond" w:hAnsi="Garamond"/>
          <w:b/>
          <w:szCs w:val="22"/>
          <w:highlight w:val="lightGray"/>
          <w:u w:val="single"/>
        </w:rPr>
        <w:t xml:space="preserve"> </w:t>
      </w:r>
    </w:p>
    <w:p w:rsidR="00345E4F" w:rsidRDefault="00345E4F" w:rsidP="00D26A43">
      <w:pPr>
        <w:rPr>
          <w:rFonts w:ascii="Garamond" w:hAnsi="Garamond"/>
          <w:b/>
          <w:szCs w:val="22"/>
          <w:highlight w:val="lightGray"/>
          <w:u w:val="single"/>
        </w:rPr>
      </w:pPr>
    </w:p>
    <w:p w:rsidR="00C84319" w:rsidRDefault="00C84319" w:rsidP="00C84319">
      <w:pPr>
        <w:rPr>
          <w:rFonts w:ascii="Garamond" w:hAnsi="Garamond"/>
          <w:b/>
          <w:szCs w:val="22"/>
          <w:highlight w:val="lightGray"/>
          <w:u w:val="single"/>
        </w:rPr>
      </w:pPr>
    </w:p>
    <w:p w:rsidR="00C84319" w:rsidRPr="000A5A19" w:rsidRDefault="00C84319" w:rsidP="00C84319">
      <w:pPr>
        <w:numPr>
          <w:ilvl w:val="0"/>
          <w:numId w:val="23"/>
        </w:numPr>
        <w:shd w:val="clear" w:color="auto" w:fill="FFFFFF"/>
        <w:rPr>
          <w:rFonts w:ascii="Garamond" w:hAnsi="Garamond"/>
          <w:b/>
          <w:szCs w:val="22"/>
        </w:rPr>
      </w:pPr>
      <w:r w:rsidRPr="000A5A19">
        <w:rPr>
          <w:rFonts w:ascii="Garamond" w:hAnsi="Garamond"/>
          <w:b/>
          <w:szCs w:val="22"/>
        </w:rPr>
        <w:t xml:space="preserve">Company Name  </w:t>
      </w:r>
      <w:r>
        <w:rPr>
          <w:rFonts w:ascii="Garamond" w:hAnsi="Garamond"/>
          <w:b/>
          <w:szCs w:val="22"/>
        </w:rPr>
        <w:tab/>
      </w:r>
      <w:r>
        <w:rPr>
          <w:rFonts w:ascii="Garamond" w:hAnsi="Garamond"/>
          <w:b/>
          <w:szCs w:val="22"/>
        </w:rPr>
        <w:tab/>
        <w:t>:- Glisten IT Services Pvt. ltd, Kochi.</w:t>
      </w:r>
    </w:p>
    <w:p w:rsidR="00C84319" w:rsidRPr="000A5A19" w:rsidRDefault="00C84319" w:rsidP="00C84319">
      <w:pPr>
        <w:numPr>
          <w:ilvl w:val="0"/>
          <w:numId w:val="23"/>
        </w:numPr>
        <w:shd w:val="clear" w:color="auto" w:fill="FFFFFF"/>
        <w:rPr>
          <w:rFonts w:ascii="Garamond" w:hAnsi="Garamond"/>
          <w:b/>
          <w:szCs w:val="22"/>
        </w:rPr>
      </w:pPr>
      <w:r w:rsidRPr="000A5A19">
        <w:rPr>
          <w:rFonts w:ascii="Garamond" w:hAnsi="Garamond"/>
          <w:b/>
          <w:szCs w:val="22"/>
        </w:rPr>
        <w:t xml:space="preserve">Job Role </w:t>
      </w:r>
      <w:r>
        <w:rPr>
          <w:rFonts w:ascii="Garamond" w:hAnsi="Garamond"/>
          <w:b/>
          <w:szCs w:val="22"/>
        </w:rPr>
        <w:tab/>
      </w:r>
      <w:r>
        <w:rPr>
          <w:rFonts w:ascii="Garamond" w:hAnsi="Garamond"/>
          <w:b/>
          <w:szCs w:val="22"/>
        </w:rPr>
        <w:tab/>
      </w:r>
      <w:r>
        <w:rPr>
          <w:rFonts w:ascii="Garamond" w:hAnsi="Garamond"/>
          <w:b/>
          <w:szCs w:val="22"/>
        </w:rPr>
        <w:tab/>
      </w:r>
      <w:r w:rsidRPr="000A5A19">
        <w:rPr>
          <w:rFonts w:ascii="Garamond" w:hAnsi="Garamond"/>
          <w:b/>
          <w:szCs w:val="22"/>
        </w:rPr>
        <w:t xml:space="preserve"> :- </w:t>
      </w:r>
      <w:r>
        <w:rPr>
          <w:rFonts w:ascii="Garamond" w:hAnsi="Garamond"/>
          <w:b/>
          <w:szCs w:val="22"/>
        </w:rPr>
        <w:t>Programmer(PHP)</w:t>
      </w:r>
    </w:p>
    <w:p w:rsidR="00C84319" w:rsidRDefault="00C84319" w:rsidP="00C84319">
      <w:pPr>
        <w:numPr>
          <w:ilvl w:val="0"/>
          <w:numId w:val="23"/>
        </w:numPr>
        <w:shd w:val="clear" w:color="auto" w:fill="FFFFFF"/>
        <w:rPr>
          <w:rFonts w:ascii="Garamond" w:hAnsi="Garamond"/>
          <w:b/>
          <w:szCs w:val="22"/>
        </w:rPr>
      </w:pPr>
      <w:r w:rsidRPr="000A5A19">
        <w:rPr>
          <w:rFonts w:ascii="Garamond" w:hAnsi="Garamond"/>
          <w:b/>
          <w:szCs w:val="22"/>
        </w:rPr>
        <w:t xml:space="preserve">Duration </w:t>
      </w:r>
      <w:r>
        <w:rPr>
          <w:rFonts w:ascii="Garamond" w:hAnsi="Garamond"/>
          <w:b/>
          <w:szCs w:val="22"/>
        </w:rPr>
        <w:tab/>
      </w:r>
      <w:r>
        <w:rPr>
          <w:rFonts w:ascii="Garamond" w:hAnsi="Garamond"/>
          <w:b/>
          <w:szCs w:val="22"/>
        </w:rPr>
        <w:tab/>
      </w:r>
      <w:r>
        <w:rPr>
          <w:rFonts w:ascii="Garamond" w:hAnsi="Garamond"/>
          <w:b/>
          <w:szCs w:val="22"/>
        </w:rPr>
        <w:tab/>
        <w:t xml:space="preserve"> :- Currently working.</w:t>
      </w:r>
    </w:p>
    <w:p w:rsidR="00345E4F" w:rsidRDefault="00345E4F" w:rsidP="00D26A43">
      <w:pPr>
        <w:rPr>
          <w:rFonts w:ascii="Garamond" w:hAnsi="Garamond"/>
          <w:b/>
          <w:szCs w:val="22"/>
          <w:highlight w:val="lightGray"/>
          <w:u w:val="single"/>
        </w:rPr>
      </w:pPr>
    </w:p>
    <w:p w:rsidR="003119C0" w:rsidRPr="000A5A19" w:rsidRDefault="003119C0" w:rsidP="003119C0">
      <w:pPr>
        <w:numPr>
          <w:ilvl w:val="0"/>
          <w:numId w:val="23"/>
        </w:numPr>
        <w:shd w:val="clear" w:color="auto" w:fill="FFFFFF"/>
        <w:rPr>
          <w:rFonts w:ascii="Garamond" w:hAnsi="Garamond"/>
          <w:b/>
          <w:szCs w:val="22"/>
        </w:rPr>
      </w:pPr>
      <w:r w:rsidRPr="000A5A19">
        <w:rPr>
          <w:rFonts w:ascii="Garamond" w:hAnsi="Garamond"/>
          <w:b/>
          <w:szCs w:val="22"/>
        </w:rPr>
        <w:t xml:space="preserve">Company Name  </w:t>
      </w:r>
      <w:r>
        <w:rPr>
          <w:rFonts w:ascii="Garamond" w:hAnsi="Garamond"/>
          <w:b/>
          <w:szCs w:val="22"/>
        </w:rPr>
        <w:tab/>
      </w:r>
      <w:r>
        <w:rPr>
          <w:rFonts w:ascii="Garamond" w:hAnsi="Garamond"/>
          <w:b/>
          <w:szCs w:val="22"/>
        </w:rPr>
        <w:tab/>
        <w:t xml:space="preserve">:- </w:t>
      </w:r>
      <w:proofErr w:type="spellStart"/>
      <w:r>
        <w:rPr>
          <w:rFonts w:ascii="Garamond" w:hAnsi="Garamond"/>
          <w:b/>
          <w:szCs w:val="22"/>
        </w:rPr>
        <w:t>Camerinfolks</w:t>
      </w:r>
      <w:proofErr w:type="spellEnd"/>
      <w:r>
        <w:rPr>
          <w:rFonts w:ascii="Garamond" w:hAnsi="Garamond"/>
          <w:b/>
          <w:szCs w:val="22"/>
        </w:rPr>
        <w:t xml:space="preserve"> Pvt. ltd, Kochi.</w:t>
      </w:r>
    </w:p>
    <w:p w:rsidR="003119C0" w:rsidRPr="000A5A19" w:rsidRDefault="003119C0" w:rsidP="003119C0">
      <w:pPr>
        <w:numPr>
          <w:ilvl w:val="0"/>
          <w:numId w:val="23"/>
        </w:numPr>
        <w:shd w:val="clear" w:color="auto" w:fill="FFFFFF"/>
        <w:rPr>
          <w:rFonts w:ascii="Garamond" w:hAnsi="Garamond"/>
          <w:b/>
          <w:szCs w:val="22"/>
        </w:rPr>
      </w:pPr>
      <w:r w:rsidRPr="000A5A19">
        <w:rPr>
          <w:rFonts w:ascii="Garamond" w:hAnsi="Garamond"/>
          <w:b/>
          <w:szCs w:val="22"/>
        </w:rPr>
        <w:t xml:space="preserve">Job Role </w:t>
      </w:r>
      <w:r>
        <w:rPr>
          <w:rFonts w:ascii="Garamond" w:hAnsi="Garamond"/>
          <w:b/>
          <w:szCs w:val="22"/>
        </w:rPr>
        <w:tab/>
      </w:r>
      <w:r>
        <w:rPr>
          <w:rFonts w:ascii="Garamond" w:hAnsi="Garamond"/>
          <w:b/>
          <w:szCs w:val="22"/>
        </w:rPr>
        <w:tab/>
      </w:r>
      <w:r>
        <w:rPr>
          <w:rFonts w:ascii="Garamond" w:hAnsi="Garamond"/>
          <w:b/>
          <w:szCs w:val="22"/>
        </w:rPr>
        <w:tab/>
      </w:r>
      <w:r w:rsidRPr="000A5A19">
        <w:rPr>
          <w:rFonts w:ascii="Garamond" w:hAnsi="Garamond"/>
          <w:b/>
          <w:szCs w:val="22"/>
        </w:rPr>
        <w:t xml:space="preserve"> :- </w:t>
      </w:r>
      <w:r>
        <w:rPr>
          <w:rFonts w:ascii="Garamond" w:hAnsi="Garamond"/>
          <w:b/>
          <w:szCs w:val="22"/>
        </w:rPr>
        <w:t>Java Developer Trainee</w:t>
      </w:r>
    </w:p>
    <w:p w:rsidR="003119C0" w:rsidRDefault="003119C0" w:rsidP="003119C0">
      <w:pPr>
        <w:numPr>
          <w:ilvl w:val="0"/>
          <w:numId w:val="23"/>
        </w:numPr>
        <w:shd w:val="clear" w:color="auto" w:fill="FFFFFF"/>
        <w:rPr>
          <w:rFonts w:ascii="Garamond" w:hAnsi="Garamond"/>
          <w:b/>
          <w:szCs w:val="22"/>
        </w:rPr>
      </w:pPr>
      <w:r w:rsidRPr="000A5A19">
        <w:rPr>
          <w:rFonts w:ascii="Garamond" w:hAnsi="Garamond"/>
          <w:b/>
          <w:szCs w:val="22"/>
        </w:rPr>
        <w:t xml:space="preserve">Duration </w:t>
      </w:r>
      <w:r w:rsidR="0027664F">
        <w:rPr>
          <w:rFonts w:ascii="Garamond" w:hAnsi="Garamond"/>
          <w:b/>
          <w:szCs w:val="22"/>
        </w:rPr>
        <w:tab/>
      </w:r>
      <w:r w:rsidR="0027664F">
        <w:rPr>
          <w:rFonts w:ascii="Garamond" w:hAnsi="Garamond"/>
          <w:b/>
          <w:szCs w:val="22"/>
        </w:rPr>
        <w:tab/>
      </w:r>
      <w:r w:rsidR="0027664F">
        <w:rPr>
          <w:rFonts w:ascii="Garamond" w:hAnsi="Garamond"/>
          <w:b/>
          <w:szCs w:val="22"/>
        </w:rPr>
        <w:tab/>
        <w:t xml:space="preserve"> :- 6</w:t>
      </w:r>
      <w:r>
        <w:rPr>
          <w:rFonts w:ascii="Garamond" w:hAnsi="Garamond"/>
          <w:b/>
          <w:szCs w:val="22"/>
        </w:rPr>
        <w:t xml:space="preserve"> months (August</w:t>
      </w:r>
      <w:r w:rsidRPr="000A5A19">
        <w:rPr>
          <w:rFonts w:ascii="Garamond" w:hAnsi="Garamond"/>
          <w:b/>
          <w:szCs w:val="22"/>
        </w:rPr>
        <w:t xml:space="preserve"> 201</w:t>
      </w:r>
      <w:r w:rsidR="0027664F">
        <w:rPr>
          <w:rFonts w:ascii="Garamond" w:hAnsi="Garamond"/>
          <w:b/>
          <w:szCs w:val="22"/>
        </w:rPr>
        <w:t>6 to Jan</w:t>
      </w:r>
      <w:r w:rsidRPr="000A5A19">
        <w:rPr>
          <w:rFonts w:ascii="Garamond" w:hAnsi="Garamond"/>
          <w:b/>
          <w:szCs w:val="22"/>
        </w:rPr>
        <w:t xml:space="preserve"> 201</w:t>
      </w:r>
      <w:r w:rsidR="0027664F">
        <w:rPr>
          <w:rFonts w:ascii="Garamond" w:hAnsi="Garamond"/>
          <w:b/>
          <w:szCs w:val="22"/>
        </w:rPr>
        <w:t>7</w:t>
      </w:r>
      <w:r w:rsidRPr="000A5A19">
        <w:rPr>
          <w:rFonts w:ascii="Garamond" w:hAnsi="Garamond"/>
          <w:b/>
          <w:szCs w:val="22"/>
        </w:rPr>
        <w:t>).</w:t>
      </w:r>
    </w:p>
    <w:p w:rsidR="003119C0" w:rsidRPr="000A5A19" w:rsidRDefault="003119C0" w:rsidP="003119C0">
      <w:pPr>
        <w:shd w:val="clear" w:color="auto" w:fill="FFFFFF"/>
        <w:rPr>
          <w:rFonts w:ascii="Garamond" w:hAnsi="Garamond"/>
          <w:b/>
          <w:szCs w:val="22"/>
        </w:rPr>
      </w:pPr>
    </w:p>
    <w:p w:rsidR="000A5A19" w:rsidRPr="000A5A19" w:rsidRDefault="000A5A19" w:rsidP="000A5A19">
      <w:pPr>
        <w:numPr>
          <w:ilvl w:val="0"/>
          <w:numId w:val="23"/>
        </w:numPr>
        <w:shd w:val="clear" w:color="auto" w:fill="FFFFFF"/>
        <w:rPr>
          <w:rFonts w:ascii="Garamond" w:hAnsi="Garamond"/>
          <w:b/>
          <w:szCs w:val="22"/>
        </w:rPr>
      </w:pPr>
      <w:r w:rsidRPr="000A5A19">
        <w:rPr>
          <w:rFonts w:ascii="Garamond" w:hAnsi="Garamond"/>
          <w:b/>
          <w:szCs w:val="22"/>
        </w:rPr>
        <w:t>Company Name</w:t>
      </w:r>
      <w:r w:rsidR="0040289B">
        <w:rPr>
          <w:rFonts w:ascii="Garamond" w:hAnsi="Garamond"/>
          <w:b/>
          <w:szCs w:val="22"/>
        </w:rPr>
        <w:t xml:space="preserve"> </w:t>
      </w:r>
      <w:r w:rsidRPr="000A5A19">
        <w:rPr>
          <w:rFonts w:ascii="Garamond" w:hAnsi="Garamond"/>
          <w:b/>
          <w:szCs w:val="22"/>
        </w:rPr>
        <w:t xml:space="preserve">  </w:t>
      </w:r>
      <w:r w:rsidR="00A751D2">
        <w:rPr>
          <w:rFonts w:ascii="Garamond" w:hAnsi="Garamond"/>
          <w:b/>
          <w:szCs w:val="22"/>
        </w:rPr>
        <w:tab/>
      </w:r>
      <w:r w:rsidR="00A751D2">
        <w:rPr>
          <w:rFonts w:ascii="Garamond" w:hAnsi="Garamond"/>
          <w:b/>
          <w:szCs w:val="22"/>
        </w:rPr>
        <w:tab/>
      </w:r>
      <w:r w:rsidR="0042736F">
        <w:rPr>
          <w:rFonts w:ascii="Garamond" w:hAnsi="Garamond"/>
          <w:b/>
          <w:szCs w:val="22"/>
        </w:rPr>
        <w:t xml:space="preserve"> </w:t>
      </w:r>
      <w:r w:rsidRPr="000A5A19">
        <w:rPr>
          <w:rFonts w:ascii="Garamond" w:hAnsi="Garamond"/>
          <w:b/>
          <w:szCs w:val="22"/>
        </w:rPr>
        <w:t>:</w:t>
      </w:r>
      <w:r w:rsidR="0040289B">
        <w:rPr>
          <w:rFonts w:ascii="Garamond" w:hAnsi="Garamond"/>
          <w:b/>
          <w:szCs w:val="22"/>
        </w:rPr>
        <w:t xml:space="preserve">- </w:t>
      </w:r>
      <w:proofErr w:type="spellStart"/>
      <w:r w:rsidR="00AD76D0">
        <w:rPr>
          <w:rFonts w:ascii="Garamond" w:hAnsi="Garamond"/>
          <w:b/>
          <w:szCs w:val="22"/>
        </w:rPr>
        <w:t>Tabiac</w:t>
      </w:r>
      <w:proofErr w:type="spellEnd"/>
      <w:r w:rsidR="002053A5">
        <w:rPr>
          <w:rFonts w:ascii="Garamond" w:hAnsi="Garamond"/>
          <w:b/>
          <w:szCs w:val="22"/>
        </w:rPr>
        <w:t xml:space="preserve"> technologies</w:t>
      </w:r>
      <w:r w:rsidR="0040289B">
        <w:rPr>
          <w:rFonts w:ascii="Garamond" w:hAnsi="Garamond"/>
          <w:b/>
          <w:szCs w:val="22"/>
        </w:rPr>
        <w:t xml:space="preserve">, </w:t>
      </w:r>
      <w:proofErr w:type="spellStart"/>
      <w:r w:rsidR="002053A5">
        <w:rPr>
          <w:rFonts w:ascii="Garamond" w:hAnsi="Garamond"/>
          <w:b/>
          <w:szCs w:val="22"/>
        </w:rPr>
        <w:t>Kinfra</w:t>
      </w:r>
      <w:proofErr w:type="spellEnd"/>
      <w:r w:rsidR="00BC2F5C">
        <w:rPr>
          <w:rFonts w:ascii="Garamond" w:hAnsi="Garamond"/>
          <w:b/>
          <w:szCs w:val="22"/>
        </w:rPr>
        <w:t xml:space="preserve"> </w:t>
      </w:r>
      <w:proofErr w:type="spellStart"/>
      <w:r w:rsidR="00BC2F5C">
        <w:rPr>
          <w:rFonts w:ascii="Garamond" w:hAnsi="Garamond"/>
          <w:b/>
          <w:szCs w:val="22"/>
        </w:rPr>
        <w:t>technopark</w:t>
      </w:r>
      <w:proofErr w:type="spellEnd"/>
      <w:r w:rsidR="00BC2F5C">
        <w:rPr>
          <w:rFonts w:ascii="Garamond" w:hAnsi="Garamond"/>
          <w:b/>
          <w:szCs w:val="22"/>
        </w:rPr>
        <w:t>, Calicut</w:t>
      </w:r>
    </w:p>
    <w:p w:rsidR="000A5A19" w:rsidRPr="000A5A19" w:rsidRDefault="00316E46" w:rsidP="00316E46">
      <w:pPr>
        <w:shd w:val="clear" w:color="auto" w:fill="FFFFFF"/>
        <w:ind w:left="720"/>
        <w:rPr>
          <w:rFonts w:ascii="Garamond" w:hAnsi="Garamond"/>
          <w:b/>
          <w:szCs w:val="22"/>
        </w:rPr>
      </w:pPr>
      <w:r>
        <w:rPr>
          <w:rFonts w:ascii="Garamond" w:hAnsi="Garamond"/>
          <w:b/>
          <w:szCs w:val="22"/>
        </w:rPr>
        <w:t>Job</w:t>
      </w:r>
      <w:r w:rsidR="000A5A19" w:rsidRPr="000A5A19">
        <w:rPr>
          <w:rFonts w:ascii="Garamond" w:hAnsi="Garamond"/>
          <w:b/>
          <w:szCs w:val="22"/>
        </w:rPr>
        <w:t xml:space="preserve"> Role </w:t>
      </w:r>
      <w:r w:rsidR="000A5A19">
        <w:rPr>
          <w:rFonts w:ascii="Garamond" w:hAnsi="Garamond"/>
          <w:b/>
          <w:szCs w:val="22"/>
        </w:rPr>
        <w:tab/>
      </w:r>
      <w:r w:rsidR="00A751D2">
        <w:rPr>
          <w:rFonts w:ascii="Garamond" w:hAnsi="Garamond"/>
          <w:b/>
          <w:szCs w:val="22"/>
        </w:rPr>
        <w:tab/>
      </w:r>
      <w:r w:rsidR="00A751D2">
        <w:rPr>
          <w:rFonts w:ascii="Garamond" w:hAnsi="Garamond"/>
          <w:b/>
          <w:szCs w:val="22"/>
        </w:rPr>
        <w:tab/>
      </w:r>
      <w:r w:rsidR="000A5A19" w:rsidRPr="000A5A19">
        <w:rPr>
          <w:rFonts w:ascii="Garamond" w:hAnsi="Garamond"/>
          <w:b/>
          <w:szCs w:val="22"/>
        </w:rPr>
        <w:t xml:space="preserve"> :- </w:t>
      </w:r>
      <w:r w:rsidR="008918D3">
        <w:rPr>
          <w:rFonts w:ascii="Garamond" w:hAnsi="Garamond"/>
          <w:b/>
          <w:szCs w:val="22"/>
        </w:rPr>
        <w:t>Associate Software Engineer</w:t>
      </w:r>
    </w:p>
    <w:p w:rsidR="000A5A19" w:rsidRDefault="000A5A19" w:rsidP="000A5A19">
      <w:pPr>
        <w:numPr>
          <w:ilvl w:val="0"/>
          <w:numId w:val="23"/>
        </w:numPr>
        <w:shd w:val="clear" w:color="auto" w:fill="FFFFFF"/>
        <w:rPr>
          <w:rFonts w:ascii="Garamond" w:hAnsi="Garamond"/>
          <w:b/>
          <w:szCs w:val="22"/>
        </w:rPr>
      </w:pPr>
      <w:r w:rsidRPr="000A5A19">
        <w:rPr>
          <w:rFonts w:ascii="Garamond" w:hAnsi="Garamond"/>
          <w:b/>
          <w:szCs w:val="22"/>
        </w:rPr>
        <w:t xml:space="preserve">Duration </w:t>
      </w:r>
      <w:r>
        <w:rPr>
          <w:rFonts w:ascii="Garamond" w:hAnsi="Garamond"/>
          <w:b/>
          <w:szCs w:val="22"/>
        </w:rPr>
        <w:tab/>
      </w:r>
      <w:r w:rsidR="00A751D2">
        <w:rPr>
          <w:rFonts w:ascii="Garamond" w:hAnsi="Garamond"/>
          <w:b/>
          <w:szCs w:val="22"/>
        </w:rPr>
        <w:tab/>
      </w:r>
      <w:r w:rsidR="00A751D2">
        <w:rPr>
          <w:rFonts w:ascii="Garamond" w:hAnsi="Garamond"/>
          <w:b/>
          <w:szCs w:val="22"/>
        </w:rPr>
        <w:tab/>
      </w:r>
      <w:r>
        <w:rPr>
          <w:rFonts w:ascii="Garamond" w:hAnsi="Garamond"/>
          <w:b/>
          <w:szCs w:val="22"/>
        </w:rPr>
        <w:t xml:space="preserve"> </w:t>
      </w:r>
      <w:r w:rsidRPr="000A5A19">
        <w:rPr>
          <w:rFonts w:ascii="Garamond" w:hAnsi="Garamond"/>
          <w:b/>
          <w:szCs w:val="22"/>
        </w:rPr>
        <w:t>:- 6 months (October 2015 to March 2016).</w:t>
      </w:r>
    </w:p>
    <w:p w:rsidR="00A751D2" w:rsidRPr="000A5A19" w:rsidRDefault="00A751D2" w:rsidP="00A751D2">
      <w:pPr>
        <w:shd w:val="clear" w:color="auto" w:fill="FFFFFF"/>
        <w:rPr>
          <w:rFonts w:ascii="Garamond" w:hAnsi="Garamond"/>
          <w:b/>
          <w:szCs w:val="22"/>
        </w:rPr>
      </w:pPr>
    </w:p>
    <w:p w:rsidR="00F760A5" w:rsidRDefault="00F760A5" w:rsidP="00F760A5">
      <w:pPr>
        <w:ind w:left="450" w:hanging="450"/>
        <w:rPr>
          <w:rFonts w:ascii="Garamond" w:hAnsi="Garamond"/>
          <w:b/>
          <w:color w:val="000000"/>
          <w:sz w:val="16"/>
        </w:rPr>
      </w:pPr>
    </w:p>
    <w:p w:rsidR="00F760A5" w:rsidRPr="00270932" w:rsidRDefault="00F760A5" w:rsidP="00F760A5">
      <w:pPr>
        <w:numPr>
          <w:ilvl w:val="0"/>
          <w:numId w:val="18"/>
        </w:numPr>
        <w:spacing w:line="276" w:lineRule="auto"/>
      </w:pPr>
      <w:r>
        <w:rPr>
          <w:rFonts w:ascii="Garamond" w:hAnsi="Garamond"/>
          <w:b/>
        </w:rPr>
        <w:t xml:space="preserve">Company  Name </w:t>
      </w:r>
      <w:r>
        <w:rPr>
          <w:rFonts w:ascii="Garamond" w:hAnsi="Garamond"/>
          <w:b/>
        </w:rPr>
        <w:tab/>
      </w:r>
      <w:r>
        <w:rPr>
          <w:rFonts w:ascii="Garamond" w:hAnsi="Garamond"/>
          <w:b/>
        </w:rPr>
        <w:tab/>
        <w:t xml:space="preserve"> :- </w:t>
      </w:r>
      <w:r>
        <w:rPr>
          <w:szCs w:val="22"/>
        </w:rPr>
        <w:t xml:space="preserve"> EK Technologies Pvt. Ltd.</w:t>
      </w:r>
    </w:p>
    <w:p w:rsidR="00F760A5" w:rsidRPr="003768C3" w:rsidRDefault="00F760A5" w:rsidP="00F760A5">
      <w:pPr>
        <w:numPr>
          <w:ilvl w:val="0"/>
          <w:numId w:val="18"/>
        </w:numPr>
        <w:spacing w:line="276" w:lineRule="auto"/>
        <w:rPr>
          <w:rFonts w:ascii="Garamond" w:hAnsi="Garamond"/>
          <w:b/>
        </w:rPr>
      </w:pPr>
      <w:r>
        <w:rPr>
          <w:rFonts w:ascii="Garamond" w:hAnsi="Garamond"/>
          <w:b/>
        </w:rPr>
        <w:t>Job Role</w:t>
      </w:r>
      <w:r>
        <w:rPr>
          <w:rFonts w:ascii="Garamond" w:hAnsi="Garamond"/>
          <w:b/>
        </w:rPr>
        <w:tab/>
      </w:r>
      <w:r w:rsidRPr="00270932">
        <w:rPr>
          <w:rFonts w:ascii="Garamond" w:hAnsi="Garamond"/>
          <w:b/>
        </w:rPr>
        <w:t xml:space="preserve">     </w:t>
      </w:r>
      <w:r w:rsidRPr="00270932">
        <w:rPr>
          <w:rFonts w:ascii="Garamond" w:hAnsi="Garamond"/>
          <w:b/>
        </w:rPr>
        <w:tab/>
      </w:r>
      <w:r w:rsidRPr="00270932">
        <w:rPr>
          <w:rFonts w:ascii="Garamond" w:hAnsi="Garamond"/>
          <w:b/>
        </w:rPr>
        <w:tab/>
        <w:t xml:space="preserve"> </w:t>
      </w:r>
      <w:r>
        <w:rPr>
          <w:rFonts w:ascii="Garamond" w:hAnsi="Garamond"/>
          <w:b/>
        </w:rPr>
        <w:t>:-  PHP</w:t>
      </w:r>
      <w:r w:rsidRPr="00270932">
        <w:rPr>
          <w:rFonts w:ascii="Garamond" w:hAnsi="Garamond"/>
          <w:b/>
        </w:rPr>
        <w:t xml:space="preserve">  </w:t>
      </w:r>
      <w:r w:rsidR="007666AD">
        <w:rPr>
          <w:rFonts w:ascii="Garamond" w:hAnsi="Garamond"/>
          <w:b/>
        </w:rPr>
        <w:t>Programmer</w:t>
      </w:r>
      <w:r w:rsidRPr="00270932">
        <w:rPr>
          <w:rFonts w:ascii="Garamond" w:hAnsi="Garamond"/>
          <w:b/>
        </w:rPr>
        <w:t xml:space="preserve">      </w:t>
      </w:r>
      <w:r w:rsidRPr="003768C3">
        <w:rPr>
          <w:szCs w:val="22"/>
        </w:rPr>
        <w:t xml:space="preserve">                                      </w:t>
      </w:r>
    </w:p>
    <w:p w:rsidR="00F760A5" w:rsidRPr="003B6897" w:rsidRDefault="00F760A5" w:rsidP="00F760A5">
      <w:pPr>
        <w:numPr>
          <w:ilvl w:val="0"/>
          <w:numId w:val="18"/>
        </w:numPr>
        <w:tabs>
          <w:tab w:val="left" w:pos="720"/>
        </w:tabs>
        <w:spacing w:line="276" w:lineRule="auto"/>
        <w:rPr>
          <w:rFonts w:ascii="Garamond" w:hAnsi="Garamond"/>
          <w:b/>
        </w:rPr>
      </w:pPr>
      <w:r w:rsidRPr="003B6897">
        <w:rPr>
          <w:rFonts w:ascii="Garamond" w:hAnsi="Garamond"/>
          <w:b/>
        </w:rPr>
        <w:t xml:space="preserve">Duration   </w:t>
      </w:r>
      <w:r w:rsidRPr="003B6897">
        <w:rPr>
          <w:rFonts w:ascii="Garamond" w:hAnsi="Garamond"/>
          <w:b/>
        </w:rPr>
        <w:tab/>
      </w:r>
      <w:r w:rsidRPr="003B6897">
        <w:rPr>
          <w:rFonts w:ascii="Garamond" w:hAnsi="Garamond"/>
          <w:b/>
        </w:rPr>
        <w:tab/>
      </w:r>
      <w:r>
        <w:rPr>
          <w:rFonts w:ascii="Garamond" w:hAnsi="Garamond"/>
          <w:b/>
        </w:rPr>
        <w:tab/>
      </w:r>
      <w:r w:rsidRPr="003B6897">
        <w:rPr>
          <w:rFonts w:ascii="Garamond" w:hAnsi="Garamond"/>
          <w:b/>
        </w:rPr>
        <w:t xml:space="preserve"> :-   </w:t>
      </w:r>
      <w:r>
        <w:t>One year (</w:t>
      </w:r>
      <w:proofErr w:type="spellStart"/>
      <w:r>
        <w:t>july</w:t>
      </w:r>
      <w:proofErr w:type="spellEnd"/>
      <w:r>
        <w:t xml:space="preserve"> 2014 to </w:t>
      </w:r>
      <w:proofErr w:type="spellStart"/>
      <w:r>
        <w:t>july</w:t>
      </w:r>
      <w:proofErr w:type="spellEnd"/>
      <w:r>
        <w:t xml:space="preserve"> 2015).</w:t>
      </w:r>
      <w:r w:rsidRPr="00270932">
        <w:t xml:space="preserve"> </w:t>
      </w:r>
      <w:r>
        <w:t>.</w:t>
      </w:r>
    </w:p>
    <w:p w:rsidR="00F760A5" w:rsidRDefault="00F760A5" w:rsidP="00F760A5">
      <w:pPr>
        <w:ind w:left="450" w:hanging="450"/>
        <w:rPr>
          <w:rFonts w:ascii="Garamond" w:hAnsi="Garamond"/>
          <w:b/>
          <w:color w:val="000000"/>
          <w:sz w:val="16"/>
        </w:rPr>
      </w:pPr>
    </w:p>
    <w:p w:rsidR="00F760A5" w:rsidRDefault="00F760A5" w:rsidP="00F760A5">
      <w:pPr>
        <w:ind w:left="450" w:hanging="450"/>
        <w:rPr>
          <w:rFonts w:ascii="Garamond" w:hAnsi="Garamond"/>
          <w:b/>
          <w:color w:val="000000"/>
          <w:sz w:val="16"/>
        </w:rPr>
      </w:pPr>
    </w:p>
    <w:p w:rsidR="003B6897" w:rsidRDefault="003B6897" w:rsidP="00D26A43">
      <w:pPr>
        <w:rPr>
          <w:rFonts w:ascii="Garamond" w:hAnsi="Garamond"/>
          <w:b/>
          <w:szCs w:val="22"/>
          <w:highlight w:val="lightGray"/>
          <w:u w:val="single"/>
        </w:rPr>
      </w:pPr>
    </w:p>
    <w:p w:rsidR="003B6897" w:rsidRDefault="003B6897" w:rsidP="00D26A43">
      <w:pPr>
        <w:rPr>
          <w:rFonts w:ascii="Garamond" w:hAnsi="Garamond"/>
          <w:b/>
          <w:szCs w:val="22"/>
          <w:highlight w:val="lightGray"/>
          <w:u w:val="single"/>
        </w:rPr>
      </w:pPr>
    </w:p>
    <w:p w:rsidR="00322491" w:rsidRPr="00270932" w:rsidRDefault="00322491" w:rsidP="00D26A43">
      <w:pPr>
        <w:rPr>
          <w:rFonts w:ascii="Garamond" w:hAnsi="Garamond"/>
          <w:sz w:val="22"/>
          <w:szCs w:val="22"/>
          <w:u w:val="single"/>
        </w:rPr>
      </w:pPr>
      <w:r w:rsidRPr="00F47C41">
        <w:rPr>
          <w:rFonts w:ascii="Garamond" w:hAnsi="Garamond"/>
          <w:b/>
          <w:szCs w:val="22"/>
          <w:highlight w:val="lightGray"/>
          <w:u w:val="single"/>
        </w:rPr>
        <w:t>PROJECTS</w:t>
      </w:r>
      <w:r w:rsidR="003125D7">
        <w:rPr>
          <w:rFonts w:ascii="Garamond" w:hAnsi="Garamond"/>
          <w:b/>
          <w:szCs w:val="22"/>
          <w:highlight w:val="lightGray"/>
          <w:u w:val="single"/>
        </w:rPr>
        <w:t xml:space="preserve"> </w:t>
      </w:r>
      <w:r w:rsidR="00B9113D" w:rsidRPr="00F47C41">
        <w:rPr>
          <w:rFonts w:ascii="Garamond" w:hAnsi="Garamond"/>
          <w:b/>
          <w:szCs w:val="22"/>
          <w:highlight w:val="lightGray"/>
          <w:u w:val="single"/>
        </w:rPr>
        <w:t xml:space="preserve"> </w:t>
      </w:r>
      <w:r w:rsidR="003125D7">
        <w:rPr>
          <w:rFonts w:ascii="Garamond" w:hAnsi="Garamond"/>
          <w:b/>
          <w:szCs w:val="22"/>
          <w:highlight w:val="lightGray"/>
          <w:u w:val="single"/>
        </w:rPr>
        <w:t>UNDERTAKEN</w:t>
      </w:r>
    </w:p>
    <w:p w:rsidR="001E2B11" w:rsidRPr="003768C3" w:rsidRDefault="001E2B11" w:rsidP="009A389F">
      <w:pPr>
        <w:tabs>
          <w:tab w:val="left" w:pos="-180"/>
          <w:tab w:val="left" w:pos="360"/>
        </w:tabs>
        <w:spacing w:line="276" w:lineRule="auto"/>
        <w:rPr>
          <w:rFonts w:ascii="Garamond" w:hAnsi="Garamond"/>
          <w:b/>
          <w:sz w:val="22"/>
          <w:szCs w:val="22"/>
          <w:u w:val="single"/>
        </w:rPr>
      </w:pPr>
    </w:p>
    <w:p w:rsidR="003768C3" w:rsidRPr="003125D7" w:rsidRDefault="003125D7" w:rsidP="003768C3">
      <w:pPr>
        <w:numPr>
          <w:ilvl w:val="0"/>
          <w:numId w:val="16"/>
        </w:numPr>
        <w:tabs>
          <w:tab w:val="left" w:pos="-180"/>
          <w:tab w:val="left" w:pos="360"/>
        </w:tabs>
        <w:spacing w:line="276" w:lineRule="auto"/>
        <w:rPr>
          <w:rFonts w:ascii="Garamond" w:hAnsi="Garamond"/>
          <w:b/>
          <w:sz w:val="22"/>
          <w:szCs w:val="22"/>
          <w:u w:val="single"/>
        </w:rPr>
      </w:pPr>
      <w:r>
        <w:rPr>
          <w:rFonts w:ascii="Garamond" w:hAnsi="Garamond"/>
          <w:b/>
          <w:szCs w:val="22"/>
        </w:rPr>
        <w:t>Major Project</w:t>
      </w:r>
    </w:p>
    <w:p w:rsidR="003125D7" w:rsidRPr="003125D7" w:rsidRDefault="003125D7" w:rsidP="003125D7">
      <w:pPr>
        <w:numPr>
          <w:ilvl w:val="0"/>
          <w:numId w:val="19"/>
        </w:numPr>
        <w:tabs>
          <w:tab w:val="left" w:pos="-180"/>
          <w:tab w:val="left" w:pos="360"/>
        </w:tabs>
        <w:spacing w:line="276" w:lineRule="auto"/>
        <w:rPr>
          <w:rFonts w:ascii="Garamond" w:hAnsi="Garamond"/>
          <w:b/>
          <w:sz w:val="22"/>
          <w:szCs w:val="22"/>
        </w:rPr>
      </w:pPr>
      <w:r w:rsidRPr="003125D7">
        <w:rPr>
          <w:rFonts w:ascii="Garamond" w:hAnsi="Garamond"/>
          <w:b/>
          <w:sz w:val="22"/>
          <w:szCs w:val="22"/>
        </w:rPr>
        <w:t xml:space="preserve">Title : </w:t>
      </w:r>
      <w:r w:rsidRPr="003125D7">
        <w:rPr>
          <w:rFonts w:ascii="Garamond" w:hAnsi="Garamond"/>
          <w:b/>
        </w:rPr>
        <w:t>Image Forgery Detection</w:t>
      </w:r>
    </w:p>
    <w:p w:rsidR="003125D7" w:rsidRDefault="003125D7" w:rsidP="003125D7">
      <w:pPr>
        <w:numPr>
          <w:ilvl w:val="0"/>
          <w:numId w:val="19"/>
        </w:numPr>
        <w:tabs>
          <w:tab w:val="left" w:pos="-180"/>
          <w:tab w:val="left" w:pos="360"/>
        </w:tabs>
        <w:spacing w:line="276" w:lineRule="auto"/>
        <w:rPr>
          <w:rFonts w:ascii="Garamond" w:hAnsi="Garamond"/>
          <w:b/>
          <w:sz w:val="22"/>
          <w:szCs w:val="22"/>
        </w:rPr>
      </w:pPr>
      <w:r>
        <w:rPr>
          <w:rFonts w:ascii="Garamond" w:hAnsi="Garamond"/>
          <w:b/>
          <w:sz w:val="22"/>
          <w:szCs w:val="22"/>
        </w:rPr>
        <w:t xml:space="preserve">Front End : JAVA   Back End : My SQL   Platform : Web Based   </w:t>
      </w:r>
    </w:p>
    <w:p w:rsidR="003125D7" w:rsidRPr="00B4460F" w:rsidRDefault="003125D7" w:rsidP="003125D7">
      <w:pPr>
        <w:numPr>
          <w:ilvl w:val="0"/>
          <w:numId w:val="19"/>
        </w:numPr>
        <w:tabs>
          <w:tab w:val="left" w:pos="-180"/>
          <w:tab w:val="left" w:pos="360"/>
        </w:tabs>
        <w:spacing w:line="276" w:lineRule="auto"/>
        <w:rPr>
          <w:rFonts w:ascii="Garamond" w:hAnsi="Garamond"/>
          <w:sz w:val="22"/>
          <w:szCs w:val="22"/>
        </w:rPr>
      </w:pPr>
      <w:r w:rsidRPr="003125D7">
        <w:rPr>
          <w:rFonts w:cs="Calibri"/>
          <w:b/>
        </w:rPr>
        <w:t>Development Environment</w:t>
      </w:r>
      <w:r>
        <w:rPr>
          <w:rFonts w:cs="Calibri"/>
          <w:sz w:val="18"/>
          <w:szCs w:val="18"/>
        </w:rPr>
        <w:t xml:space="preserve">: </w:t>
      </w:r>
      <w:r w:rsidRPr="00B4460F">
        <w:rPr>
          <w:rFonts w:cs="Calibri"/>
        </w:rPr>
        <w:t>NetBeans 7.4 IDE.</w:t>
      </w:r>
    </w:p>
    <w:p w:rsidR="003125D7" w:rsidRPr="003125D7" w:rsidRDefault="003125D7" w:rsidP="003125D7">
      <w:pPr>
        <w:numPr>
          <w:ilvl w:val="0"/>
          <w:numId w:val="19"/>
        </w:numPr>
        <w:tabs>
          <w:tab w:val="left" w:pos="-180"/>
          <w:tab w:val="left" w:pos="360"/>
        </w:tabs>
        <w:spacing w:line="276" w:lineRule="auto"/>
        <w:rPr>
          <w:rFonts w:ascii="Garamond" w:hAnsi="Garamond"/>
          <w:b/>
        </w:rPr>
      </w:pPr>
      <w:r>
        <w:rPr>
          <w:b/>
          <w:bCs/>
        </w:rPr>
        <w:t xml:space="preserve">Description: </w:t>
      </w:r>
      <w:r w:rsidRPr="003125D7">
        <w:rPr>
          <w:rFonts w:cs="Calibri"/>
        </w:rPr>
        <w:t xml:space="preserve">A website Based Application ,which help us to detect whether the uploaded image is forged or </w:t>
      </w:r>
      <w:proofErr w:type="spellStart"/>
      <w:r w:rsidRPr="003125D7">
        <w:rPr>
          <w:rFonts w:cs="Calibri"/>
        </w:rPr>
        <w:t>not.</w:t>
      </w:r>
      <w:r>
        <w:rPr>
          <w:rFonts w:cs="Calibri"/>
        </w:rPr>
        <w:t>It</w:t>
      </w:r>
      <w:proofErr w:type="spellEnd"/>
      <w:r>
        <w:rPr>
          <w:rFonts w:cs="Calibri"/>
        </w:rPr>
        <w:t xml:space="preserve"> is applicable in many  </w:t>
      </w:r>
      <w:r w:rsidRPr="003125D7">
        <w:rPr>
          <w:rFonts w:cs="Calibri"/>
        </w:rPr>
        <w:t xml:space="preserve">situations like crime investigation at </w:t>
      </w:r>
      <w:proofErr w:type="spellStart"/>
      <w:r w:rsidRPr="003125D7">
        <w:rPr>
          <w:rFonts w:cs="Calibri"/>
        </w:rPr>
        <w:t>court,newspaper</w:t>
      </w:r>
      <w:proofErr w:type="spellEnd"/>
      <w:r w:rsidRPr="003125D7">
        <w:rPr>
          <w:rFonts w:cs="Calibri"/>
        </w:rPr>
        <w:t>.</w:t>
      </w:r>
    </w:p>
    <w:p w:rsidR="003125D7" w:rsidRDefault="003125D7" w:rsidP="003125D7">
      <w:pPr>
        <w:numPr>
          <w:ilvl w:val="0"/>
          <w:numId w:val="19"/>
        </w:numPr>
        <w:jc w:val="both"/>
      </w:pPr>
      <w:r>
        <w:rPr>
          <w:b/>
          <w:bCs/>
        </w:rPr>
        <w:t>Team Size</w:t>
      </w:r>
      <w:r>
        <w:t>: 3</w:t>
      </w:r>
    </w:p>
    <w:p w:rsidR="003125D7" w:rsidRPr="00F760A5" w:rsidRDefault="003125D7" w:rsidP="003125D7">
      <w:pPr>
        <w:numPr>
          <w:ilvl w:val="0"/>
          <w:numId w:val="19"/>
        </w:numPr>
        <w:tabs>
          <w:tab w:val="left" w:pos="-180"/>
          <w:tab w:val="left" w:pos="360"/>
        </w:tabs>
        <w:spacing w:line="276" w:lineRule="auto"/>
        <w:rPr>
          <w:rFonts w:ascii="Garamond" w:hAnsi="Garamond"/>
          <w:b/>
        </w:rPr>
      </w:pPr>
      <w:r>
        <w:rPr>
          <w:b/>
          <w:bCs/>
        </w:rPr>
        <w:t>Role</w:t>
      </w:r>
      <w:r>
        <w:t xml:space="preserve">: </w:t>
      </w:r>
      <w:r w:rsidR="007C525F">
        <w:t xml:space="preserve">Design website using HTML &amp; </w:t>
      </w:r>
      <w:proofErr w:type="spellStart"/>
      <w:r w:rsidR="007C525F">
        <w:t>CSS.,Coding</w:t>
      </w:r>
      <w:proofErr w:type="spellEnd"/>
      <w:r w:rsidR="007C525F">
        <w:t xml:space="preserve"> Phases of </w:t>
      </w:r>
      <w:r w:rsidR="00B4460F">
        <w:t xml:space="preserve"> </w:t>
      </w:r>
      <w:r w:rsidR="007C525F">
        <w:t>Forgery Detection.</w:t>
      </w:r>
    </w:p>
    <w:p w:rsidR="00F760A5" w:rsidRDefault="00F760A5" w:rsidP="00F760A5">
      <w:pPr>
        <w:tabs>
          <w:tab w:val="left" w:pos="-180"/>
          <w:tab w:val="left" w:pos="360"/>
        </w:tabs>
        <w:spacing w:line="276" w:lineRule="auto"/>
        <w:rPr>
          <w:rFonts w:ascii="Garamond" w:hAnsi="Garamond"/>
          <w:b/>
        </w:rPr>
      </w:pPr>
    </w:p>
    <w:p w:rsidR="00F760A5" w:rsidRDefault="00F760A5" w:rsidP="00F760A5">
      <w:pPr>
        <w:tabs>
          <w:tab w:val="left" w:pos="-180"/>
          <w:tab w:val="left" w:pos="360"/>
        </w:tabs>
        <w:spacing w:line="276" w:lineRule="auto"/>
        <w:rPr>
          <w:rFonts w:ascii="Garamond" w:hAnsi="Garamond"/>
          <w:b/>
        </w:rPr>
      </w:pPr>
    </w:p>
    <w:p w:rsidR="00F760A5" w:rsidRPr="007C525F" w:rsidRDefault="00F760A5" w:rsidP="00F760A5">
      <w:pPr>
        <w:tabs>
          <w:tab w:val="left" w:pos="-180"/>
          <w:tab w:val="left" w:pos="360"/>
        </w:tabs>
        <w:spacing w:line="276" w:lineRule="auto"/>
        <w:rPr>
          <w:rFonts w:ascii="Garamond" w:hAnsi="Garamond"/>
          <w:b/>
        </w:rPr>
      </w:pPr>
    </w:p>
    <w:p w:rsidR="007C525F" w:rsidRDefault="007C525F" w:rsidP="007C525F">
      <w:pPr>
        <w:numPr>
          <w:ilvl w:val="0"/>
          <w:numId w:val="16"/>
        </w:numPr>
        <w:spacing w:line="276" w:lineRule="auto"/>
        <w:rPr>
          <w:rFonts w:ascii="Garamond" w:hAnsi="Garamond"/>
          <w:b/>
        </w:rPr>
      </w:pPr>
      <w:r>
        <w:rPr>
          <w:rFonts w:ascii="Garamond" w:hAnsi="Garamond"/>
          <w:b/>
        </w:rPr>
        <w:t>Minor Project</w:t>
      </w:r>
    </w:p>
    <w:p w:rsidR="007C525F" w:rsidRPr="007C525F" w:rsidRDefault="007C525F" w:rsidP="007C525F">
      <w:pPr>
        <w:numPr>
          <w:ilvl w:val="0"/>
          <w:numId w:val="20"/>
        </w:numPr>
        <w:spacing w:line="276" w:lineRule="auto"/>
        <w:rPr>
          <w:rFonts w:ascii="Garamond" w:hAnsi="Garamond"/>
          <w:b/>
        </w:rPr>
      </w:pPr>
      <w:r w:rsidRPr="003125D7">
        <w:rPr>
          <w:rFonts w:ascii="Garamond" w:hAnsi="Garamond"/>
          <w:b/>
          <w:sz w:val="22"/>
          <w:szCs w:val="22"/>
        </w:rPr>
        <w:t>Title :</w:t>
      </w:r>
      <w:r>
        <w:rPr>
          <w:rFonts w:ascii="Garamond" w:hAnsi="Garamond"/>
          <w:b/>
          <w:sz w:val="22"/>
          <w:szCs w:val="22"/>
        </w:rPr>
        <w:t>Mobile Travel Guide</w:t>
      </w:r>
    </w:p>
    <w:p w:rsidR="007C525F" w:rsidRDefault="007C525F" w:rsidP="007C525F">
      <w:pPr>
        <w:numPr>
          <w:ilvl w:val="0"/>
          <w:numId w:val="20"/>
        </w:numPr>
        <w:tabs>
          <w:tab w:val="left" w:pos="-180"/>
          <w:tab w:val="left" w:pos="360"/>
        </w:tabs>
        <w:spacing w:line="276" w:lineRule="auto"/>
        <w:rPr>
          <w:rFonts w:ascii="Garamond" w:hAnsi="Garamond"/>
          <w:b/>
          <w:sz w:val="22"/>
          <w:szCs w:val="22"/>
        </w:rPr>
      </w:pPr>
      <w:r>
        <w:rPr>
          <w:rFonts w:ascii="Garamond" w:hAnsi="Garamond"/>
          <w:b/>
          <w:sz w:val="22"/>
          <w:szCs w:val="22"/>
        </w:rPr>
        <w:t xml:space="preserve">Front End : ASP .NET   Back End : My SQL   Platform : Web Based   </w:t>
      </w:r>
    </w:p>
    <w:p w:rsidR="007C525F" w:rsidRPr="00B4460F" w:rsidRDefault="007C525F" w:rsidP="007C525F">
      <w:pPr>
        <w:numPr>
          <w:ilvl w:val="0"/>
          <w:numId w:val="20"/>
        </w:numPr>
        <w:spacing w:line="276" w:lineRule="auto"/>
        <w:rPr>
          <w:rFonts w:ascii="Garamond" w:hAnsi="Garamond"/>
        </w:rPr>
      </w:pPr>
      <w:r w:rsidRPr="003125D7">
        <w:rPr>
          <w:rFonts w:cs="Calibri"/>
          <w:b/>
        </w:rPr>
        <w:t>Development Environment</w:t>
      </w:r>
      <w:r>
        <w:rPr>
          <w:rFonts w:cs="Calibri"/>
          <w:sz w:val="18"/>
          <w:szCs w:val="18"/>
        </w:rPr>
        <w:t xml:space="preserve">: </w:t>
      </w:r>
      <w:r w:rsidRPr="00B4460F">
        <w:rPr>
          <w:rFonts w:cs="Calibri"/>
        </w:rPr>
        <w:t>Visual Studio 2010.</w:t>
      </w:r>
    </w:p>
    <w:p w:rsidR="007C525F" w:rsidRPr="0098152A" w:rsidRDefault="007C525F" w:rsidP="007C525F">
      <w:pPr>
        <w:numPr>
          <w:ilvl w:val="0"/>
          <w:numId w:val="20"/>
        </w:numPr>
        <w:jc w:val="both"/>
      </w:pPr>
      <w:r w:rsidRPr="0098152A">
        <w:rPr>
          <w:b/>
          <w:bCs/>
        </w:rPr>
        <w:t xml:space="preserve">Description: </w:t>
      </w:r>
      <w:r w:rsidRPr="0098152A">
        <w:rPr>
          <w:rFonts w:cs="Calibri"/>
        </w:rPr>
        <w:t xml:space="preserve">A website Based Application , which serves as a real guide in our day to day travelling. It delivers </w:t>
      </w:r>
      <w:r w:rsidR="0098152A" w:rsidRPr="0098152A">
        <w:rPr>
          <w:rFonts w:cs="Calibri"/>
        </w:rPr>
        <w:t>clear ideas about route maps and travel tips to save our precious time.</w:t>
      </w:r>
      <w:r w:rsidR="0098152A" w:rsidRPr="0098152A">
        <w:t xml:space="preserve"> </w:t>
      </w:r>
    </w:p>
    <w:p w:rsidR="007C525F" w:rsidRDefault="007C525F" w:rsidP="007C525F">
      <w:pPr>
        <w:numPr>
          <w:ilvl w:val="0"/>
          <w:numId w:val="20"/>
        </w:numPr>
        <w:jc w:val="both"/>
      </w:pPr>
      <w:r>
        <w:rPr>
          <w:b/>
          <w:bCs/>
        </w:rPr>
        <w:t>Team Size</w:t>
      </w:r>
      <w:r w:rsidR="0098152A">
        <w:t>: 4</w:t>
      </w:r>
    </w:p>
    <w:p w:rsidR="007C525F" w:rsidRPr="0098152A" w:rsidRDefault="007C525F" w:rsidP="007C525F">
      <w:pPr>
        <w:numPr>
          <w:ilvl w:val="0"/>
          <w:numId w:val="20"/>
        </w:numPr>
        <w:spacing w:line="276" w:lineRule="auto"/>
        <w:rPr>
          <w:rFonts w:ascii="Garamond" w:hAnsi="Garamond"/>
          <w:b/>
        </w:rPr>
      </w:pPr>
      <w:r>
        <w:rPr>
          <w:b/>
          <w:bCs/>
        </w:rPr>
        <w:t>Role</w:t>
      </w:r>
      <w:r>
        <w:t>:</w:t>
      </w:r>
      <w:r w:rsidR="0098152A">
        <w:t xml:space="preserve"> Designing site Partially, Made Databases.</w:t>
      </w:r>
    </w:p>
    <w:p w:rsidR="0098152A" w:rsidRDefault="0098152A" w:rsidP="0098152A">
      <w:pPr>
        <w:spacing w:line="276" w:lineRule="auto"/>
        <w:ind w:left="1845"/>
        <w:rPr>
          <w:b/>
          <w:bCs/>
        </w:rPr>
      </w:pPr>
    </w:p>
    <w:p w:rsidR="0098152A" w:rsidRDefault="0098152A" w:rsidP="0098152A">
      <w:pPr>
        <w:spacing w:line="276" w:lineRule="auto"/>
        <w:ind w:left="1845"/>
        <w:rPr>
          <w:b/>
          <w:bCs/>
        </w:rPr>
      </w:pPr>
    </w:p>
    <w:p w:rsidR="00241372" w:rsidRPr="007C525F" w:rsidRDefault="00241372" w:rsidP="00241372">
      <w:pPr>
        <w:tabs>
          <w:tab w:val="left" w:pos="-180"/>
          <w:tab w:val="left" w:pos="360"/>
        </w:tabs>
        <w:spacing w:line="276" w:lineRule="auto"/>
        <w:rPr>
          <w:rFonts w:ascii="Garamond" w:hAnsi="Garamond"/>
          <w:b/>
        </w:rPr>
      </w:pPr>
    </w:p>
    <w:p w:rsidR="00241372" w:rsidRDefault="00241372" w:rsidP="00241372">
      <w:pPr>
        <w:numPr>
          <w:ilvl w:val="0"/>
          <w:numId w:val="16"/>
        </w:numPr>
        <w:spacing w:line="276" w:lineRule="auto"/>
        <w:rPr>
          <w:rFonts w:ascii="Garamond" w:hAnsi="Garamond"/>
          <w:b/>
        </w:rPr>
      </w:pPr>
      <w:r>
        <w:rPr>
          <w:rFonts w:ascii="Garamond" w:hAnsi="Garamond"/>
          <w:b/>
        </w:rPr>
        <w:t>PHP  Project</w:t>
      </w:r>
    </w:p>
    <w:p w:rsidR="00241372" w:rsidRPr="007C525F" w:rsidRDefault="00241372" w:rsidP="00241372">
      <w:pPr>
        <w:numPr>
          <w:ilvl w:val="0"/>
          <w:numId w:val="20"/>
        </w:numPr>
        <w:spacing w:line="276" w:lineRule="auto"/>
        <w:rPr>
          <w:rFonts w:ascii="Garamond" w:hAnsi="Garamond"/>
          <w:b/>
        </w:rPr>
      </w:pPr>
      <w:r w:rsidRPr="003125D7">
        <w:rPr>
          <w:rFonts w:ascii="Garamond" w:hAnsi="Garamond"/>
          <w:b/>
          <w:sz w:val="22"/>
          <w:szCs w:val="22"/>
        </w:rPr>
        <w:t>Title :</w:t>
      </w:r>
      <w:r>
        <w:rPr>
          <w:rFonts w:ascii="Garamond" w:hAnsi="Garamond"/>
          <w:b/>
          <w:sz w:val="22"/>
          <w:szCs w:val="22"/>
        </w:rPr>
        <w:t>One touch Shopping Souk</w:t>
      </w:r>
    </w:p>
    <w:p w:rsidR="00241372" w:rsidRDefault="00241372" w:rsidP="00241372">
      <w:pPr>
        <w:numPr>
          <w:ilvl w:val="0"/>
          <w:numId w:val="20"/>
        </w:numPr>
        <w:tabs>
          <w:tab w:val="left" w:pos="-180"/>
          <w:tab w:val="left" w:pos="360"/>
        </w:tabs>
        <w:spacing w:line="276" w:lineRule="auto"/>
        <w:rPr>
          <w:rFonts w:ascii="Garamond" w:hAnsi="Garamond"/>
          <w:b/>
          <w:sz w:val="22"/>
          <w:szCs w:val="22"/>
        </w:rPr>
      </w:pPr>
      <w:r>
        <w:rPr>
          <w:rFonts w:ascii="Garamond" w:hAnsi="Garamond"/>
          <w:b/>
          <w:sz w:val="22"/>
          <w:szCs w:val="22"/>
        </w:rPr>
        <w:t xml:space="preserve">Front End : PHP   Back End : My SQL   Platform : Web Based   </w:t>
      </w:r>
    </w:p>
    <w:p w:rsidR="00241372" w:rsidRPr="00B4460F" w:rsidRDefault="00241372" w:rsidP="00241372">
      <w:pPr>
        <w:numPr>
          <w:ilvl w:val="0"/>
          <w:numId w:val="20"/>
        </w:numPr>
        <w:spacing w:line="276" w:lineRule="auto"/>
        <w:rPr>
          <w:rFonts w:ascii="Garamond" w:hAnsi="Garamond"/>
        </w:rPr>
      </w:pPr>
      <w:r w:rsidRPr="003125D7">
        <w:rPr>
          <w:rFonts w:cs="Calibri"/>
          <w:b/>
        </w:rPr>
        <w:t>Development Environment</w:t>
      </w:r>
      <w:r>
        <w:rPr>
          <w:rFonts w:cs="Calibri"/>
          <w:sz w:val="18"/>
          <w:szCs w:val="18"/>
        </w:rPr>
        <w:t xml:space="preserve">: </w:t>
      </w:r>
      <w:r>
        <w:rPr>
          <w:rFonts w:cs="Calibri"/>
        </w:rPr>
        <w:t>PHP designer 8,notepad++</w:t>
      </w:r>
    </w:p>
    <w:p w:rsidR="00B80BD0" w:rsidRPr="00B80BD0" w:rsidRDefault="00241372" w:rsidP="00241372">
      <w:pPr>
        <w:numPr>
          <w:ilvl w:val="0"/>
          <w:numId w:val="20"/>
        </w:numPr>
        <w:jc w:val="both"/>
      </w:pPr>
      <w:r w:rsidRPr="00241372">
        <w:rPr>
          <w:b/>
          <w:bCs/>
        </w:rPr>
        <w:t xml:space="preserve">Description: </w:t>
      </w:r>
      <w:r w:rsidRPr="00241372">
        <w:rPr>
          <w:rFonts w:cs="Calibri"/>
        </w:rPr>
        <w:t>A website Based Application , “ONE TOUCH SHOPPING SOUK” is developed for the management of malls and shops in vi</w:t>
      </w:r>
      <w:r>
        <w:rPr>
          <w:rFonts w:cs="Calibri"/>
        </w:rPr>
        <w:t>rtual environment. This site serv</w:t>
      </w:r>
      <w:r w:rsidRPr="00241372">
        <w:rPr>
          <w:rFonts w:cs="Calibri"/>
        </w:rPr>
        <w:t>es a virtual environment of a physically existing mall. ONE TOUCH is the site which helps the CUSTOMERS to view shops in that mall, purchase products. The VENDORS can sell their products, manage shops that are residing in the tower etc through internet.</w:t>
      </w:r>
      <w:r w:rsidR="00B80BD0">
        <w:rPr>
          <w:rFonts w:cs="Calibri"/>
        </w:rPr>
        <w:t xml:space="preserve">  </w:t>
      </w:r>
    </w:p>
    <w:p w:rsidR="00241372" w:rsidRDefault="00241372" w:rsidP="00241372">
      <w:pPr>
        <w:numPr>
          <w:ilvl w:val="0"/>
          <w:numId w:val="20"/>
        </w:numPr>
        <w:jc w:val="both"/>
      </w:pPr>
      <w:r w:rsidRPr="00241372">
        <w:rPr>
          <w:b/>
          <w:bCs/>
        </w:rPr>
        <w:t>Team Size</w:t>
      </w:r>
      <w:r w:rsidR="00B80BD0">
        <w:t>: 1</w:t>
      </w:r>
    </w:p>
    <w:p w:rsidR="00241372" w:rsidRPr="0098152A" w:rsidRDefault="00241372" w:rsidP="00B80BD0">
      <w:pPr>
        <w:spacing w:line="276" w:lineRule="auto"/>
        <w:ind w:left="1845"/>
        <w:rPr>
          <w:rFonts w:ascii="Garamond" w:hAnsi="Garamond"/>
          <w:b/>
        </w:rPr>
      </w:pPr>
      <w:r>
        <w:t>.</w:t>
      </w:r>
    </w:p>
    <w:p w:rsidR="0027664F" w:rsidRPr="007C525F" w:rsidRDefault="0027664F" w:rsidP="0027664F">
      <w:pPr>
        <w:tabs>
          <w:tab w:val="left" w:pos="-180"/>
          <w:tab w:val="left" w:pos="360"/>
        </w:tabs>
        <w:spacing w:line="276" w:lineRule="auto"/>
        <w:rPr>
          <w:rFonts w:ascii="Garamond" w:hAnsi="Garamond"/>
          <w:b/>
        </w:rPr>
      </w:pPr>
    </w:p>
    <w:p w:rsidR="0027664F" w:rsidRDefault="0027664F" w:rsidP="0027664F">
      <w:pPr>
        <w:numPr>
          <w:ilvl w:val="0"/>
          <w:numId w:val="16"/>
        </w:numPr>
        <w:spacing w:line="276" w:lineRule="auto"/>
        <w:rPr>
          <w:rFonts w:ascii="Garamond" w:hAnsi="Garamond"/>
          <w:b/>
        </w:rPr>
      </w:pPr>
      <w:r>
        <w:rPr>
          <w:rFonts w:ascii="Garamond" w:hAnsi="Garamond"/>
          <w:b/>
        </w:rPr>
        <w:t>JSP  Project</w:t>
      </w:r>
    </w:p>
    <w:p w:rsidR="0027664F" w:rsidRPr="007C525F" w:rsidRDefault="0027664F" w:rsidP="0027664F">
      <w:pPr>
        <w:numPr>
          <w:ilvl w:val="0"/>
          <w:numId w:val="20"/>
        </w:numPr>
        <w:spacing w:line="276" w:lineRule="auto"/>
        <w:rPr>
          <w:rFonts w:ascii="Garamond" w:hAnsi="Garamond"/>
          <w:b/>
        </w:rPr>
      </w:pPr>
      <w:r w:rsidRPr="003125D7">
        <w:rPr>
          <w:rFonts w:ascii="Garamond" w:hAnsi="Garamond"/>
          <w:b/>
          <w:sz w:val="22"/>
          <w:szCs w:val="22"/>
        </w:rPr>
        <w:t>Title :</w:t>
      </w:r>
      <w:r>
        <w:rPr>
          <w:rFonts w:ascii="Garamond" w:hAnsi="Garamond"/>
          <w:b/>
          <w:sz w:val="22"/>
          <w:szCs w:val="22"/>
        </w:rPr>
        <w:t xml:space="preserve"> Student Management System</w:t>
      </w:r>
    </w:p>
    <w:p w:rsidR="0027664F" w:rsidRDefault="0027664F" w:rsidP="0027664F">
      <w:pPr>
        <w:numPr>
          <w:ilvl w:val="0"/>
          <w:numId w:val="20"/>
        </w:numPr>
        <w:tabs>
          <w:tab w:val="left" w:pos="-180"/>
          <w:tab w:val="left" w:pos="360"/>
        </w:tabs>
        <w:spacing w:line="276" w:lineRule="auto"/>
        <w:rPr>
          <w:rFonts w:ascii="Garamond" w:hAnsi="Garamond"/>
          <w:b/>
          <w:sz w:val="22"/>
          <w:szCs w:val="22"/>
        </w:rPr>
      </w:pPr>
      <w:r>
        <w:rPr>
          <w:rFonts w:ascii="Garamond" w:hAnsi="Garamond"/>
          <w:b/>
          <w:sz w:val="22"/>
          <w:szCs w:val="22"/>
        </w:rPr>
        <w:t xml:space="preserve">Front End : JSP,HTML,AJAX   Back End : My SQL   Platform : Web Based   </w:t>
      </w:r>
    </w:p>
    <w:p w:rsidR="0027664F" w:rsidRPr="00B4460F" w:rsidRDefault="0027664F" w:rsidP="0027664F">
      <w:pPr>
        <w:numPr>
          <w:ilvl w:val="0"/>
          <w:numId w:val="20"/>
        </w:numPr>
        <w:spacing w:line="276" w:lineRule="auto"/>
        <w:rPr>
          <w:rFonts w:ascii="Garamond" w:hAnsi="Garamond"/>
        </w:rPr>
      </w:pPr>
      <w:r w:rsidRPr="003125D7">
        <w:rPr>
          <w:rFonts w:cs="Calibri"/>
          <w:b/>
        </w:rPr>
        <w:t>Development Environment</w:t>
      </w:r>
      <w:r>
        <w:rPr>
          <w:rFonts w:cs="Calibri"/>
          <w:sz w:val="18"/>
          <w:szCs w:val="18"/>
        </w:rPr>
        <w:t xml:space="preserve">: </w:t>
      </w:r>
      <w:proofErr w:type="spellStart"/>
      <w:r>
        <w:rPr>
          <w:rFonts w:cs="Calibri"/>
        </w:rPr>
        <w:t>Netbeans</w:t>
      </w:r>
      <w:proofErr w:type="spellEnd"/>
      <w:r w:rsidR="000476C7">
        <w:rPr>
          <w:rFonts w:cs="Calibri"/>
        </w:rPr>
        <w:t xml:space="preserve"> 7.4 IDE</w:t>
      </w:r>
    </w:p>
    <w:p w:rsidR="0027664F" w:rsidRPr="00B80BD0" w:rsidRDefault="0027664F" w:rsidP="0027664F">
      <w:pPr>
        <w:numPr>
          <w:ilvl w:val="0"/>
          <w:numId w:val="20"/>
        </w:numPr>
        <w:jc w:val="both"/>
      </w:pPr>
      <w:r w:rsidRPr="00241372">
        <w:rPr>
          <w:b/>
          <w:bCs/>
        </w:rPr>
        <w:t xml:space="preserve">Description: </w:t>
      </w:r>
      <w:r>
        <w:rPr>
          <w:rFonts w:cs="Calibri"/>
        </w:rPr>
        <w:t>This</w:t>
      </w:r>
      <w:r w:rsidRPr="00241372">
        <w:rPr>
          <w:rFonts w:cs="Calibri"/>
        </w:rPr>
        <w:t xml:space="preserve"> Application </w:t>
      </w:r>
      <w:r>
        <w:rPr>
          <w:rFonts w:cs="Calibri"/>
        </w:rPr>
        <w:t xml:space="preserve"> is basically used by HR of a training company to manage their students details. It includes three modules which are</w:t>
      </w:r>
      <w:r w:rsidR="000476C7">
        <w:rPr>
          <w:rFonts w:cs="Calibri"/>
        </w:rPr>
        <w:t xml:space="preserve"> for</w:t>
      </w:r>
      <w:r>
        <w:rPr>
          <w:rFonts w:cs="Calibri"/>
        </w:rPr>
        <w:t xml:space="preserve"> Fee </w:t>
      </w:r>
      <w:proofErr w:type="spellStart"/>
      <w:r>
        <w:rPr>
          <w:rFonts w:cs="Calibri"/>
        </w:rPr>
        <w:t>management,Attendance</w:t>
      </w:r>
      <w:proofErr w:type="spellEnd"/>
      <w:r>
        <w:rPr>
          <w:rFonts w:cs="Calibri"/>
        </w:rPr>
        <w:t xml:space="preserve"> management and Performance management.  </w:t>
      </w:r>
    </w:p>
    <w:p w:rsidR="0027664F" w:rsidRDefault="0027664F" w:rsidP="0027664F">
      <w:pPr>
        <w:numPr>
          <w:ilvl w:val="0"/>
          <w:numId w:val="20"/>
        </w:numPr>
        <w:jc w:val="both"/>
      </w:pPr>
      <w:r w:rsidRPr="00241372">
        <w:rPr>
          <w:b/>
          <w:bCs/>
        </w:rPr>
        <w:t>Team Size</w:t>
      </w:r>
      <w:r>
        <w:t>: 1</w:t>
      </w:r>
    </w:p>
    <w:p w:rsidR="0098152A" w:rsidRDefault="0098152A" w:rsidP="0098152A">
      <w:pPr>
        <w:spacing w:line="276" w:lineRule="auto"/>
        <w:ind w:left="1845"/>
        <w:rPr>
          <w:rFonts w:ascii="Garamond" w:hAnsi="Garamond"/>
          <w:b/>
        </w:rPr>
      </w:pPr>
    </w:p>
    <w:p w:rsidR="00422154" w:rsidRDefault="001E2B11" w:rsidP="001E2B11">
      <w:pPr>
        <w:spacing w:line="276" w:lineRule="auto"/>
        <w:ind w:left="360"/>
        <w:rPr>
          <w:rFonts w:ascii="Garamond" w:hAnsi="Garamond"/>
          <w:b/>
          <w:szCs w:val="22"/>
        </w:rPr>
      </w:pPr>
      <w:r w:rsidRPr="001E2B11">
        <w:rPr>
          <w:rFonts w:ascii="Garamond" w:hAnsi="Garamond"/>
          <w:b/>
          <w:szCs w:val="22"/>
        </w:rPr>
        <w:t xml:space="preserve">                                                                   </w:t>
      </w:r>
    </w:p>
    <w:p w:rsidR="000476C7" w:rsidRPr="001E2B11" w:rsidRDefault="000476C7" w:rsidP="001E2B11">
      <w:pPr>
        <w:spacing w:line="276" w:lineRule="auto"/>
        <w:ind w:left="360"/>
        <w:rPr>
          <w:rFonts w:ascii="Garamond" w:hAnsi="Garamond"/>
          <w:b/>
          <w:sz w:val="22"/>
          <w:szCs w:val="22"/>
        </w:rPr>
      </w:pPr>
    </w:p>
    <w:p w:rsidR="00422154" w:rsidRPr="00E00EED" w:rsidRDefault="00422154" w:rsidP="00422154">
      <w:pPr>
        <w:shd w:val="clear" w:color="auto" w:fill="CCCCCC"/>
        <w:tabs>
          <w:tab w:val="right" w:pos="10440"/>
        </w:tabs>
        <w:rPr>
          <w:rFonts w:ascii="Garamond" w:hAnsi="Garamond"/>
          <w:b/>
          <w:szCs w:val="22"/>
        </w:rPr>
      </w:pPr>
      <w:r w:rsidRPr="00E00EED">
        <w:rPr>
          <w:rFonts w:ascii="Garamond" w:hAnsi="Garamond"/>
          <w:b/>
          <w:szCs w:val="22"/>
        </w:rPr>
        <w:t>IT PROFICIENCY</w:t>
      </w:r>
    </w:p>
    <w:p w:rsidR="00422154" w:rsidRPr="00EE636D" w:rsidRDefault="00422154" w:rsidP="00C94822">
      <w:pPr>
        <w:rPr>
          <w:rStyle w:val="apple-style-span"/>
          <w:rFonts w:ascii="Garamond" w:hAnsi="Garamond"/>
          <w:b/>
          <w:szCs w:val="22"/>
        </w:rPr>
      </w:pPr>
      <w:r w:rsidRPr="00EE636D">
        <w:rPr>
          <w:rStyle w:val="apple-style-span"/>
          <w:rFonts w:ascii="Garamond" w:hAnsi="Garamond"/>
          <w:b/>
          <w:bCs/>
          <w:szCs w:val="22"/>
        </w:rPr>
        <w:tab/>
      </w:r>
      <w:r w:rsidRPr="00EE636D">
        <w:rPr>
          <w:rStyle w:val="apple-style-span"/>
          <w:rFonts w:ascii="Garamond" w:hAnsi="Garamond"/>
          <w:b/>
          <w:bCs/>
          <w:szCs w:val="22"/>
        </w:rPr>
        <w:tab/>
      </w:r>
      <w:r w:rsidRPr="00EE636D">
        <w:rPr>
          <w:rStyle w:val="apple-style-span"/>
          <w:rFonts w:ascii="Garamond" w:hAnsi="Garamond"/>
          <w:b/>
          <w:bCs/>
          <w:szCs w:val="22"/>
        </w:rPr>
        <w:tab/>
      </w:r>
      <w:r w:rsidRPr="00EE636D">
        <w:rPr>
          <w:rStyle w:val="apple-style-span"/>
          <w:rFonts w:ascii="Garamond" w:hAnsi="Garamond"/>
          <w:b/>
          <w:bCs/>
          <w:szCs w:val="22"/>
        </w:rPr>
        <w:tab/>
      </w:r>
    </w:p>
    <w:p w:rsidR="003768C3" w:rsidRPr="009A389F" w:rsidRDefault="003768C3" w:rsidP="00167655">
      <w:pPr>
        <w:rPr>
          <w:szCs w:val="22"/>
        </w:rPr>
      </w:pPr>
    </w:p>
    <w:p w:rsidR="00422154" w:rsidRPr="00270932" w:rsidRDefault="0059335E" w:rsidP="00270932">
      <w:pPr>
        <w:numPr>
          <w:ilvl w:val="0"/>
          <w:numId w:val="3"/>
        </w:numPr>
        <w:ind w:left="450" w:hanging="450"/>
        <w:rPr>
          <w:szCs w:val="22"/>
        </w:rPr>
      </w:pPr>
      <w:r w:rsidRPr="0059335E">
        <w:rPr>
          <w:rFonts w:ascii="Arial" w:hAnsi="Arial" w:cs="Arial"/>
          <w:b/>
          <w:bCs/>
          <w:sz w:val="21"/>
        </w:rPr>
        <w:t>Productive Tools Familiar with</w:t>
      </w:r>
      <w:r>
        <w:rPr>
          <w:rFonts w:ascii="Arial" w:hAnsi="Arial" w:cs="Arial"/>
          <w:b/>
          <w:bCs/>
          <w:color w:val="333333"/>
          <w:sz w:val="21"/>
        </w:rPr>
        <w:t xml:space="preserve">: </w:t>
      </w:r>
      <w:ins w:id="1" w:author="Unknown">
        <w:r w:rsidRPr="00345E12">
          <w:rPr>
            <w:rFonts w:ascii="Arial" w:hAnsi="Arial" w:cs="Arial"/>
            <w:color w:val="333333"/>
            <w:sz w:val="21"/>
            <w:szCs w:val="21"/>
          </w:rPr>
          <w:t xml:space="preserve"> </w:t>
        </w:r>
      </w:ins>
      <w:r w:rsidR="00D7352B" w:rsidRPr="00270932">
        <w:rPr>
          <w:color w:val="000000"/>
        </w:rPr>
        <w:t>M</w:t>
      </w:r>
      <w:r>
        <w:rPr>
          <w:color w:val="000000"/>
        </w:rPr>
        <w:t xml:space="preserve">S </w:t>
      </w:r>
      <w:r w:rsidR="006F3E6F">
        <w:rPr>
          <w:color w:val="000000"/>
        </w:rPr>
        <w:t>Office</w:t>
      </w:r>
    </w:p>
    <w:p w:rsidR="00BC5B76" w:rsidRPr="00BC5B76" w:rsidRDefault="00BC5B76" w:rsidP="00BC5B76">
      <w:pPr>
        <w:numPr>
          <w:ilvl w:val="0"/>
          <w:numId w:val="3"/>
        </w:numPr>
        <w:ind w:left="450" w:hanging="450"/>
        <w:rPr>
          <w:rFonts w:ascii="Garamond" w:hAnsi="Garamond"/>
          <w:color w:val="000000"/>
        </w:rPr>
      </w:pPr>
      <w:r w:rsidRPr="00BC5B76">
        <w:rPr>
          <w:color w:val="000000"/>
        </w:rPr>
        <w:t xml:space="preserve"> </w:t>
      </w:r>
      <w:r w:rsidRPr="00BC5B76">
        <w:rPr>
          <w:b/>
          <w:bCs/>
        </w:rPr>
        <w:t>Language</w:t>
      </w:r>
      <w:r w:rsidR="0059335E">
        <w:rPr>
          <w:b/>
          <w:bCs/>
        </w:rPr>
        <w:t>s</w:t>
      </w:r>
      <w:r w:rsidRPr="00BC5B76">
        <w:rPr>
          <w:b/>
          <w:bCs/>
        </w:rPr>
        <w:t>:</w:t>
      </w:r>
      <w:r>
        <w:t xml:space="preserve"> </w:t>
      </w:r>
      <w:r w:rsidR="006F3E6F">
        <w:t xml:space="preserve">Basic of </w:t>
      </w:r>
      <w:r w:rsidR="00062264" w:rsidRPr="0059335E">
        <w:rPr>
          <w:i/>
          <w:iCs/>
          <w:u w:val="single"/>
        </w:rPr>
        <w:t>C</w:t>
      </w:r>
      <w:r w:rsidR="006F3E6F">
        <w:rPr>
          <w:i/>
          <w:iCs/>
          <w:u w:val="single"/>
        </w:rPr>
        <w:t xml:space="preserve"> &amp;</w:t>
      </w:r>
      <w:r w:rsidRPr="0059335E">
        <w:rPr>
          <w:i/>
          <w:iCs/>
          <w:u w:val="single"/>
        </w:rPr>
        <w:t xml:space="preserve">, </w:t>
      </w:r>
      <w:r w:rsidR="00062264" w:rsidRPr="0059335E">
        <w:rPr>
          <w:i/>
          <w:iCs/>
          <w:u w:val="single"/>
        </w:rPr>
        <w:t>C</w:t>
      </w:r>
      <w:r w:rsidR="006F3E6F">
        <w:rPr>
          <w:i/>
          <w:iCs/>
          <w:u w:val="single"/>
        </w:rPr>
        <w:t>++</w:t>
      </w:r>
      <w:r w:rsidR="00F17C58" w:rsidRPr="0059335E">
        <w:rPr>
          <w:i/>
          <w:iCs/>
          <w:u w:val="single"/>
        </w:rPr>
        <w:t>,</w:t>
      </w:r>
      <w:r w:rsidR="0059335E" w:rsidRPr="0059335E">
        <w:rPr>
          <w:i/>
          <w:iCs/>
          <w:u w:val="single"/>
        </w:rPr>
        <w:t xml:space="preserve"> PHP, </w:t>
      </w:r>
      <w:proofErr w:type="spellStart"/>
      <w:r w:rsidR="00874648">
        <w:rPr>
          <w:i/>
          <w:iCs/>
          <w:u w:val="single"/>
        </w:rPr>
        <w:t>Codegniter</w:t>
      </w:r>
      <w:proofErr w:type="spellEnd"/>
      <w:r w:rsidR="00874648">
        <w:rPr>
          <w:i/>
          <w:iCs/>
          <w:u w:val="single"/>
        </w:rPr>
        <w:t>,</w:t>
      </w:r>
      <w:r w:rsidR="000476C7">
        <w:rPr>
          <w:i/>
          <w:iCs/>
          <w:u w:val="single"/>
        </w:rPr>
        <w:t xml:space="preserve">  </w:t>
      </w:r>
      <w:r w:rsidR="007666AD">
        <w:rPr>
          <w:i/>
          <w:iCs/>
          <w:u w:val="single"/>
        </w:rPr>
        <w:t xml:space="preserve">Core </w:t>
      </w:r>
      <w:r w:rsidR="00F17C58" w:rsidRPr="0059335E">
        <w:rPr>
          <w:i/>
          <w:iCs/>
          <w:u w:val="single"/>
        </w:rPr>
        <w:t>J</w:t>
      </w:r>
      <w:r w:rsidR="00FB6A12">
        <w:rPr>
          <w:i/>
          <w:iCs/>
          <w:u w:val="single"/>
        </w:rPr>
        <w:t>AVA</w:t>
      </w:r>
      <w:r w:rsidR="000476C7">
        <w:rPr>
          <w:i/>
          <w:iCs/>
          <w:u w:val="single"/>
        </w:rPr>
        <w:t xml:space="preserve"> </w:t>
      </w:r>
      <w:r w:rsidR="003715AE">
        <w:rPr>
          <w:color w:val="000000"/>
          <w:u w:val="single"/>
        </w:rPr>
        <w:t>,</w:t>
      </w:r>
      <w:proofErr w:type="spellStart"/>
      <w:r w:rsidR="003715AE">
        <w:rPr>
          <w:color w:val="000000"/>
          <w:u w:val="single"/>
        </w:rPr>
        <w:t>Magento</w:t>
      </w:r>
      <w:proofErr w:type="spellEnd"/>
      <w:r w:rsidRPr="0059335E">
        <w:rPr>
          <w:color w:val="000000"/>
          <w:u w:val="single"/>
        </w:rPr>
        <w:t xml:space="preserve">                                                                                                                                                                                                                                                          </w:t>
      </w:r>
    </w:p>
    <w:p w:rsidR="00BC5B76" w:rsidRPr="0059335E" w:rsidRDefault="0059335E" w:rsidP="00BC5B76">
      <w:pPr>
        <w:numPr>
          <w:ilvl w:val="0"/>
          <w:numId w:val="3"/>
        </w:numPr>
        <w:spacing w:before="100" w:beforeAutospacing="1" w:after="100" w:afterAutospacing="1"/>
        <w:ind w:left="450" w:hanging="450"/>
        <w:rPr>
          <w:b/>
          <w:bCs/>
        </w:rPr>
      </w:pPr>
      <w:r>
        <w:rPr>
          <w:b/>
          <w:bCs/>
        </w:rPr>
        <w:t>Web Technologies</w:t>
      </w:r>
      <w:r w:rsidR="00BC5B76" w:rsidRPr="00062264">
        <w:rPr>
          <w:b/>
          <w:bCs/>
        </w:rPr>
        <w:t>:</w:t>
      </w:r>
      <w:r w:rsidR="00BC5B76" w:rsidRPr="00062264">
        <w:rPr>
          <w:b/>
          <w:bCs/>
          <w:i/>
          <w:iCs/>
          <w:u w:val="single"/>
        </w:rPr>
        <w:t xml:space="preserve"> </w:t>
      </w:r>
      <w:r w:rsidR="006F3E6F">
        <w:rPr>
          <w:bCs/>
          <w:i/>
          <w:iCs/>
          <w:u w:val="single"/>
        </w:rPr>
        <w:t>HTML,  CSS</w:t>
      </w:r>
      <w:r w:rsidR="000476C7">
        <w:rPr>
          <w:bCs/>
          <w:i/>
          <w:iCs/>
          <w:u w:val="single"/>
        </w:rPr>
        <w:t xml:space="preserve">, </w:t>
      </w:r>
      <w:proofErr w:type="spellStart"/>
      <w:r w:rsidR="000476C7">
        <w:rPr>
          <w:bCs/>
          <w:i/>
          <w:iCs/>
          <w:u w:val="single"/>
        </w:rPr>
        <w:t>JSP</w:t>
      </w:r>
      <w:r w:rsidR="00345E4F">
        <w:rPr>
          <w:bCs/>
          <w:i/>
          <w:iCs/>
          <w:u w:val="single"/>
        </w:rPr>
        <w:t>,Angularjs</w:t>
      </w:r>
      <w:proofErr w:type="spellEnd"/>
    </w:p>
    <w:p w:rsidR="0059335E" w:rsidRPr="00FB6A12" w:rsidRDefault="0059335E" w:rsidP="00BC5B76">
      <w:pPr>
        <w:numPr>
          <w:ilvl w:val="0"/>
          <w:numId w:val="3"/>
        </w:numPr>
        <w:spacing w:before="100" w:beforeAutospacing="1" w:after="100" w:afterAutospacing="1"/>
        <w:ind w:left="450" w:hanging="450"/>
        <w:rPr>
          <w:b/>
          <w:bCs/>
        </w:rPr>
      </w:pPr>
      <w:r>
        <w:rPr>
          <w:b/>
          <w:bCs/>
        </w:rPr>
        <w:t xml:space="preserve">Operating System: </w:t>
      </w:r>
      <w:r w:rsidRPr="00FB6A12">
        <w:rPr>
          <w:bCs/>
        </w:rPr>
        <w:t>Windows</w:t>
      </w:r>
      <w:r w:rsidR="00FB6A12" w:rsidRPr="00FB6A12">
        <w:rPr>
          <w:bCs/>
        </w:rPr>
        <w:t xml:space="preserve"> 7</w:t>
      </w:r>
      <w:r w:rsidRPr="00FB6A12">
        <w:rPr>
          <w:bCs/>
        </w:rPr>
        <w:t>,</w:t>
      </w:r>
      <w:r w:rsidR="00FB6A12" w:rsidRPr="00FB6A12">
        <w:rPr>
          <w:bCs/>
        </w:rPr>
        <w:t xml:space="preserve"> </w:t>
      </w:r>
      <w:proofErr w:type="spellStart"/>
      <w:r w:rsidRPr="00FB6A12">
        <w:rPr>
          <w:bCs/>
        </w:rPr>
        <w:t>linux</w:t>
      </w:r>
      <w:proofErr w:type="spellEnd"/>
      <w:r w:rsidR="00FB6A12" w:rsidRPr="00FB6A12">
        <w:rPr>
          <w:bCs/>
        </w:rPr>
        <w:t>.</w:t>
      </w:r>
    </w:p>
    <w:p w:rsidR="00FB6A12" w:rsidRPr="00062264" w:rsidRDefault="00FB6A12" w:rsidP="00BC5B76">
      <w:pPr>
        <w:numPr>
          <w:ilvl w:val="0"/>
          <w:numId w:val="3"/>
        </w:numPr>
        <w:spacing w:before="100" w:beforeAutospacing="1" w:after="100" w:afterAutospacing="1"/>
        <w:ind w:left="450" w:hanging="450"/>
        <w:rPr>
          <w:b/>
          <w:bCs/>
        </w:rPr>
      </w:pPr>
      <w:r>
        <w:rPr>
          <w:b/>
          <w:bCs/>
        </w:rPr>
        <w:t xml:space="preserve">Databases: </w:t>
      </w:r>
      <w:r w:rsidR="006F3E6F">
        <w:rPr>
          <w:bCs/>
        </w:rPr>
        <w:t xml:space="preserve"> My</w:t>
      </w:r>
      <w:r w:rsidRPr="00FB6A12">
        <w:rPr>
          <w:bCs/>
        </w:rPr>
        <w:t>SQL</w:t>
      </w:r>
      <w:r>
        <w:rPr>
          <w:bCs/>
        </w:rPr>
        <w:t>.</w:t>
      </w:r>
    </w:p>
    <w:p w:rsidR="003B6897" w:rsidRDefault="003B6897" w:rsidP="00422154">
      <w:pPr>
        <w:ind w:left="450" w:hanging="450"/>
        <w:rPr>
          <w:rFonts w:ascii="Garamond" w:hAnsi="Garamond"/>
          <w:b/>
          <w:color w:val="000000"/>
          <w:sz w:val="16"/>
        </w:rPr>
      </w:pPr>
    </w:p>
    <w:p w:rsidR="003B6897" w:rsidRDefault="003B6897" w:rsidP="00422154">
      <w:pPr>
        <w:ind w:left="450" w:hanging="450"/>
        <w:rPr>
          <w:rFonts w:ascii="Garamond" w:hAnsi="Garamond"/>
          <w:b/>
          <w:color w:val="000000"/>
          <w:sz w:val="16"/>
        </w:rPr>
      </w:pPr>
    </w:p>
    <w:p w:rsidR="003B6897" w:rsidRPr="00E00EED" w:rsidRDefault="003B6897" w:rsidP="003B6897">
      <w:pPr>
        <w:shd w:val="clear" w:color="auto" w:fill="CCCCCC"/>
        <w:tabs>
          <w:tab w:val="right" w:pos="10440"/>
        </w:tabs>
        <w:rPr>
          <w:rFonts w:ascii="Garamond" w:hAnsi="Garamond"/>
          <w:b/>
          <w:szCs w:val="22"/>
        </w:rPr>
      </w:pPr>
      <w:r>
        <w:rPr>
          <w:rFonts w:ascii="Garamond" w:hAnsi="Garamond"/>
          <w:b/>
          <w:szCs w:val="22"/>
        </w:rPr>
        <w:t>TRAINING &amp; CERTIFICATION</w:t>
      </w:r>
    </w:p>
    <w:p w:rsidR="003B6897" w:rsidRDefault="003B6897" w:rsidP="00422154">
      <w:pPr>
        <w:ind w:left="450" w:hanging="450"/>
        <w:rPr>
          <w:rFonts w:ascii="Garamond" w:hAnsi="Garamond"/>
          <w:b/>
          <w:color w:val="000000"/>
          <w:sz w:val="16"/>
        </w:rPr>
      </w:pPr>
    </w:p>
    <w:p w:rsidR="003B6897" w:rsidRDefault="003B6897" w:rsidP="00422154">
      <w:pPr>
        <w:ind w:left="450" w:hanging="450"/>
        <w:rPr>
          <w:rFonts w:ascii="Garamond" w:hAnsi="Garamond"/>
          <w:b/>
          <w:color w:val="000000"/>
          <w:sz w:val="16"/>
        </w:rPr>
      </w:pPr>
    </w:p>
    <w:p w:rsidR="003B6897" w:rsidRPr="00270932" w:rsidRDefault="003B6897" w:rsidP="003B6897">
      <w:pPr>
        <w:numPr>
          <w:ilvl w:val="0"/>
          <w:numId w:val="18"/>
        </w:numPr>
        <w:spacing w:line="276" w:lineRule="auto"/>
      </w:pPr>
      <w:r>
        <w:rPr>
          <w:rFonts w:ascii="Garamond" w:hAnsi="Garamond"/>
          <w:b/>
        </w:rPr>
        <w:t xml:space="preserve">Company  Name </w:t>
      </w:r>
      <w:r>
        <w:rPr>
          <w:rFonts w:ascii="Garamond" w:hAnsi="Garamond"/>
          <w:b/>
        </w:rPr>
        <w:tab/>
      </w:r>
      <w:r>
        <w:rPr>
          <w:rFonts w:ascii="Garamond" w:hAnsi="Garamond"/>
          <w:b/>
        </w:rPr>
        <w:tab/>
        <w:t xml:space="preserve"> :- </w:t>
      </w:r>
      <w:r>
        <w:rPr>
          <w:szCs w:val="22"/>
        </w:rPr>
        <w:t xml:space="preserve"> EK Technologies Pvt. Ltd.</w:t>
      </w:r>
    </w:p>
    <w:p w:rsidR="003B6897" w:rsidRPr="003768C3" w:rsidRDefault="003B6897" w:rsidP="003B6897">
      <w:pPr>
        <w:numPr>
          <w:ilvl w:val="0"/>
          <w:numId w:val="18"/>
        </w:numPr>
        <w:spacing w:line="276" w:lineRule="auto"/>
        <w:rPr>
          <w:rFonts w:ascii="Garamond" w:hAnsi="Garamond"/>
          <w:b/>
        </w:rPr>
      </w:pPr>
      <w:r>
        <w:rPr>
          <w:rFonts w:ascii="Garamond" w:hAnsi="Garamond"/>
          <w:b/>
        </w:rPr>
        <w:t>Course</w:t>
      </w:r>
      <w:r>
        <w:rPr>
          <w:rFonts w:ascii="Garamond" w:hAnsi="Garamond"/>
          <w:b/>
        </w:rPr>
        <w:tab/>
      </w:r>
      <w:r>
        <w:rPr>
          <w:rFonts w:ascii="Garamond" w:hAnsi="Garamond"/>
          <w:b/>
        </w:rPr>
        <w:tab/>
      </w:r>
      <w:r w:rsidRPr="00270932">
        <w:rPr>
          <w:rFonts w:ascii="Garamond" w:hAnsi="Garamond"/>
          <w:b/>
        </w:rPr>
        <w:t xml:space="preserve">     </w:t>
      </w:r>
      <w:r w:rsidRPr="00270932">
        <w:rPr>
          <w:rFonts w:ascii="Garamond" w:hAnsi="Garamond"/>
          <w:b/>
        </w:rPr>
        <w:tab/>
      </w:r>
      <w:r w:rsidRPr="00270932">
        <w:rPr>
          <w:rFonts w:ascii="Garamond" w:hAnsi="Garamond"/>
          <w:b/>
        </w:rPr>
        <w:tab/>
        <w:t xml:space="preserve"> </w:t>
      </w:r>
      <w:r>
        <w:rPr>
          <w:rFonts w:ascii="Garamond" w:hAnsi="Garamond"/>
          <w:b/>
        </w:rPr>
        <w:t>:-  PHP</w:t>
      </w:r>
      <w:r w:rsidRPr="00270932">
        <w:rPr>
          <w:rFonts w:ascii="Garamond" w:hAnsi="Garamond"/>
          <w:b/>
        </w:rPr>
        <w:t xml:space="preserve">        </w:t>
      </w:r>
      <w:r w:rsidRPr="003768C3">
        <w:rPr>
          <w:szCs w:val="22"/>
        </w:rPr>
        <w:t xml:space="preserve">                                      </w:t>
      </w:r>
    </w:p>
    <w:p w:rsidR="003B6897" w:rsidRPr="003119C0" w:rsidRDefault="003B6897" w:rsidP="003B6897">
      <w:pPr>
        <w:numPr>
          <w:ilvl w:val="0"/>
          <w:numId w:val="18"/>
        </w:numPr>
        <w:tabs>
          <w:tab w:val="left" w:pos="720"/>
        </w:tabs>
        <w:spacing w:line="276" w:lineRule="auto"/>
        <w:rPr>
          <w:rFonts w:ascii="Garamond" w:hAnsi="Garamond"/>
          <w:b/>
        </w:rPr>
      </w:pPr>
      <w:r w:rsidRPr="003B6897">
        <w:rPr>
          <w:rFonts w:ascii="Garamond" w:hAnsi="Garamond"/>
          <w:b/>
        </w:rPr>
        <w:t xml:space="preserve">Duration   </w:t>
      </w:r>
      <w:r w:rsidRPr="003B6897">
        <w:rPr>
          <w:rFonts w:ascii="Garamond" w:hAnsi="Garamond"/>
          <w:b/>
        </w:rPr>
        <w:tab/>
      </w:r>
      <w:r w:rsidRPr="003B6897">
        <w:rPr>
          <w:rFonts w:ascii="Garamond" w:hAnsi="Garamond"/>
          <w:b/>
        </w:rPr>
        <w:tab/>
      </w:r>
      <w:r>
        <w:rPr>
          <w:rFonts w:ascii="Garamond" w:hAnsi="Garamond"/>
          <w:b/>
        </w:rPr>
        <w:tab/>
      </w:r>
      <w:r w:rsidRPr="003B6897">
        <w:rPr>
          <w:rFonts w:ascii="Garamond" w:hAnsi="Garamond"/>
          <w:b/>
        </w:rPr>
        <w:t xml:space="preserve"> :-   </w:t>
      </w:r>
      <w:r>
        <w:t>Three</w:t>
      </w:r>
      <w:r w:rsidRPr="00270932">
        <w:t xml:space="preserve"> Months </w:t>
      </w:r>
      <w:r>
        <w:t>.</w:t>
      </w:r>
    </w:p>
    <w:p w:rsidR="003119C0" w:rsidRDefault="003119C0" w:rsidP="003119C0">
      <w:pPr>
        <w:tabs>
          <w:tab w:val="left" w:pos="720"/>
        </w:tabs>
        <w:spacing w:line="276" w:lineRule="auto"/>
        <w:rPr>
          <w:rFonts w:ascii="Garamond" w:hAnsi="Garamond"/>
          <w:b/>
        </w:rPr>
      </w:pPr>
    </w:p>
    <w:p w:rsidR="003119C0" w:rsidRPr="00270932" w:rsidRDefault="003119C0" w:rsidP="003119C0">
      <w:pPr>
        <w:numPr>
          <w:ilvl w:val="0"/>
          <w:numId w:val="18"/>
        </w:numPr>
        <w:spacing w:line="276" w:lineRule="auto"/>
      </w:pPr>
      <w:r>
        <w:rPr>
          <w:rFonts w:ascii="Garamond" w:hAnsi="Garamond"/>
          <w:b/>
        </w:rPr>
        <w:t xml:space="preserve">Company  Name </w:t>
      </w:r>
      <w:r>
        <w:rPr>
          <w:rFonts w:ascii="Garamond" w:hAnsi="Garamond"/>
          <w:b/>
        </w:rPr>
        <w:tab/>
      </w:r>
      <w:r>
        <w:rPr>
          <w:rFonts w:ascii="Garamond" w:hAnsi="Garamond"/>
          <w:b/>
        </w:rPr>
        <w:tab/>
        <w:t xml:space="preserve"> :- </w:t>
      </w:r>
      <w:r>
        <w:rPr>
          <w:szCs w:val="22"/>
        </w:rPr>
        <w:t xml:space="preserve"> </w:t>
      </w:r>
      <w:proofErr w:type="spellStart"/>
      <w:r>
        <w:rPr>
          <w:szCs w:val="22"/>
        </w:rPr>
        <w:t>Camerinfolks</w:t>
      </w:r>
      <w:proofErr w:type="spellEnd"/>
      <w:r>
        <w:rPr>
          <w:szCs w:val="22"/>
        </w:rPr>
        <w:t xml:space="preserve"> Pvt. Ltd.</w:t>
      </w:r>
    </w:p>
    <w:p w:rsidR="003119C0" w:rsidRPr="003768C3" w:rsidRDefault="003119C0" w:rsidP="003119C0">
      <w:pPr>
        <w:numPr>
          <w:ilvl w:val="0"/>
          <w:numId w:val="18"/>
        </w:numPr>
        <w:spacing w:line="276" w:lineRule="auto"/>
        <w:rPr>
          <w:rFonts w:ascii="Garamond" w:hAnsi="Garamond"/>
          <w:b/>
        </w:rPr>
      </w:pPr>
      <w:r>
        <w:rPr>
          <w:rFonts w:ascii="Garamond" w:hAnsi="Garamond"/>
          <w:b/>
        </w:rPr>
        <w:t>Course</w:t>
      </w:r>
      <w:r>
        <w:rPr>
          <w:rFonts w:ascii="Garamond" w:hAnsi="Garamond"/>
          <w:b/>
        </w:rPr>
        <w:tab/>
      </w:r>
      <w:r>
        <w:rPr>
          <w:rFonts w:ascii="Garamond" w:hAnsi="Garamond"/>
          <w:b/>
        </w:rPr>
        <w:tab/>
      </w:r>
      <w:r w:rsidRPr="00270932">
        <w:rPr>
          <w:rFonts w:ascii="Garamond" w:hAnsi="Garamond"/>
          <w:b/>
        </w:rPr>
        <w:t xml:space="preserve">     </w:t>
      </w:r>
      <w:r w:rsidRPr="00270932">
        <w:rPr>
          <w:rFonts w:ascii="Garamond" w:hAnsi="Garamond"/>
          <w:b/>
        </w:rPr>
        <w:tab/>
      </w:r>
      <w:r w:rsidRPr="00270932">
        <w:rPr>
          <w:rFonts w:ascii="Garamond" w:hAnsi="Garamond"/>
          <w:b/>
        </w:rPr>
        <w:tab/>
        <w:t xml:space="preserve"> </w:t>
      </w:r>
      <w:r>
        <w:rPr>
          <w:rFonts w:ascii="Garamond" w:hAnsi="Garamond"/>
          <w:b/>
        </w:rPr>
        <w:t>:-    JAVA</w:t>
      </w:r>
      <w:r w:rsidRPr="00270932">
        <w:rPr>
          <w:rFonts w:ascii="Garamond" w:hAnsi="Garamond"/>
          <w:b/>
        </w:rPr>
        <w:t xml:space="preserve">   </w:t>
      </w:r>
      <w:r w:rsidRPr="003768C3">
        <w:rPr>
          <w:szCs w:val="22"/>
        </w:rPr>
        <w:t xml:space="preserve">                                      </w:t>
      </w:r>
    </w:p>
    <w:p w:rsidR="003119C0" w:rsidRPr="003B6897" w:rsidRDefault="003119C0" w:rsidP="003119C0">
      <w:pPr>
        <w:numPr>
          <w:ilvl w:val="0"/>
          <w:numId w:val="18"/>
        </w:numPr>
        <w:tabs>
          <w:tab w:val="left" w:pos="720"/>
        </w:tabs>
        <w:spacing w:line="276" w:lineRule="auto"/>
        <w:rPr>
          <w:rFonts w:ascii="Garamond" w:hAnsi="Garamond"/>
          <w:b/>
        </w:rPr>
      </w:pPr>
      <w:r w:rsidRPr="003B6897">
        <w:rPr>
          <w:rFonts w:ascii="Garamond" w:hAnsi="Garamond"/>
          <w:b/>
        </w:rPr>
        <w:t xml:space="preserve">Duration   </w:t>
      </w:r>
      <w:r w:rsidRPr="003B6897">
        <w:rPr>
          <w:rFonts w:ascii="Garamond" w:hAnsi="Garamond"/>
          <w:b/>
        </w:rPr>
        <w:tab/>
      </w:r>
      <w:r w:rsidRPr="003B6897">
        <w:rPr>
          <w:rFonts w:ascii="Garamond" w:hAnsi="Garamond"/>
          <w:b/>
        </w:rPr>
        <w:tab/>
      </w:r>
      <w:r>
        <w:rPr>
          <w:rFonts w:ascii="Garamond" w:hAnsi="Garamond"/>
          <w:b/>
        </w:rPr>
        <w:tab/>
      </w:r>
      <w:r w:rsidRPr="003B6897">
        <w:rPr>
          <w:rFonts w:ascii="Garamond" w:hAnsi="Garamond"/>
          <w:b/>
        </w:rPr>
        <w:t xml:space="preserve"> :-   </w:t>
      </w:r>
      <w:r>
        <w:t>Three</w:t>
      </w:r>
      <w:r w:rsidRPr="00270932">
        <w:t xml:space="preserve"> Months </w:t>
      </w:r>
      <w:r>
        <w:t>.</w:t>
      </w:r>
    </w:p>
    <w:p w:rsidR="003119C0" w:rsidRDefault="003119C0" w:rsidP="003119C0">
      <w:pPr>
        <w:ind w:left="450" w:hanging="450"/>
        <w:rPr>
          <w:rFonts w:ascii="Garamond" w:hAnsi="Garamond"/>
          <w:b/>
          <w:color w:val="000000"/>
          <w:sz w:val="16"/>
        </w:rPr>
      </w:pPr>
    </w:p>
    <w:p w:rsidR="003119C0" w:rsidRPr="003B6897" w:rsidRDefault="003119C0" w:rsidP="003119C0">
      <w:pPr>
        <w:tabs>
          <w:tab w:val="left" w:pos="720"/>
        </w:tabs>
        <w:spacing w:line="276" w:lineRule="auto"/>
        <w:rPr>
          <w:rFonts w:ascii="Garamond" w:hAnsi="Garamond"/>
          <w:b/>
        </w:rPr>
      </w:pPr>
    </w:p>
    <w:p w:rsidR="00E944AE" w:rsidRPr="00E00EED" w:rsidRDefault="00E944AE" w:rsidP="00422154">
      <w:pPr>
        <w:ind w:left="450" w:hanging="450"/>
        <w:rPr>
          <w:rFonts w:ascii="Garamond" w:hAnsi="Garamond"/>
          <w:b/>
          <w:color w:val="000000"/>
          <w:sz w:val="16"/>
        </w:rPr>
      </w:pPr>
    </w:p>
    <w:p w:rsidR="007015D5" w:rsidRPr="007015D5" w:rsidRDefault="00EE636D" w:rsidP="007015D5">
      <w:pPr>
        <w:shd w:val="clear" w:color="auto" w:fill="CCCCCC"/>
        <w:rPr>
          <w:rFonts w:ascii="Garamond" w:hAnsi="Garamond"/>
          <w:b/>
          <w:color w:val="000000"/>
          <w:u w:val="single"/>
        </w:rPr>
      </w:pPr>
      <w:r>
        <w:rPr>
          <w:rFonts w:ascii="Garamond" w:hAnsi="Garamond"/>
          <w:b/>
          <w:color w:val="000000"/>
          <w:highlight w:val="lightGray"/>
          <w:u w:val="single"/>
        </w:rPr>
        <w:t>CO</w:t>
      </w:r>
      <w:r w:rsidRPr="0098504F">
        <w:rPr>
          <w:rFonts w:ascii="Garamond" w:hAnsi="Garamond"/>
          <w:b/>
          <w:color w:val="000000"/>
          <w:highlight w:val="lightGray"/>
          <w:u w:val="single"/>
        </w:rPr>
        <w:t>-/EXTRA –CURRICULAR ACTIVITIE</w:t>
      </w:r>
      <w:r w:rsidR="00A751D2">
        <w:rPr>
          <w:rFonts w:ascii="Garamond" w:hAnsi="Garamond"/>
          <w:b/>
          <w:color w:val="000000"/>
          <w:u w:val="single"/>
        </w:rPr>
        <w:t>S</w:t>
      </w:r>
    </w:p>
    <w:p w:rsidR="007015D5" w:rsidRPr="007015D5" w:rsidRDefault="007015D5" w:rsidP="007015D5">
      <w:pPr>
        <w:ind w:left="450"/>
        <w:rPr>
          <w:rFonts w:ascii="Garamond" w:hAnsi="Garamond"/>
          <w:b/>
          <w:color w:val="000000"/>
        </w:rPr>
      </w:pPr>
    </w:p>
    <w:p w:rsidR="00F36A38" w:rsidRPr="00270932" w:rsidRDefault="0098152A" w:rsidP="00270932">
      <w:pPr>
        <w:numPr>
          <w:ilvl w:val="0"/>
          <w:numId w:val="6"/>
        </w:numPr>
        <w:ind w:left="450" w:hanging="450"/>
        <w:rPr>
          <w:color w:val="000000"/>
        </w:rPr>
      </w:pPr>
      <w:r w:rsidRPr="00372552">
        <w:t>P</w:t>
      </w:r>
      <w:r>
        <w:t xml:space="preserve">resented Seminar on </w:t>
      </w:r>
      <w:r w:rsidRPr="00B4460F">
        <w:rPr>
          <w:b/>
        </w:rPr>
        <w:t>A Secure Crypto Biometric Authentication Protocol</w:t>
      </w:r>
      <w:r>
        <w:t>.</w:t>
      </w:r>
    </w:p>
    <w:p w:rsidR="00894479" w:rsidRPr="00C56988" w:rsidRDefault="0098152A" w:rsidP="00856CB0">
      <w:pPr>
        <w:numPr>
          <w:ilvl w:val="0"/>
          <w:numId w:val="6"/>
        </w:numPr>
        <w:ind w:left="450" w:hanging="450"/>
        <w:rPr>
          <w:rFonts w:ascii="Garamond" w:hAnsi="Garamond"/>
          <w:b/>
          <w:color w:val="000000"/>
        </w:rPr>
      </w:pPr>
      <w:r w:rsidRPr="00372552">
        <w:t>Participation in Social Welfare Activities .</w:t>
      </w:r>
    </w:p>
    <w:p w:rsidR="00C56988" w:rsidRPr="000360DC" w:rsidRDefault="00C56988" w:rsidP="00C56988">
      <w:pPr>
        <w:ind w:left="450"/>
        <w:rPr>
          <w:rFonts w:ascii="Garamond" w:hAnsi="Garamond"/>
          <w:b/>
          <w:color w:val="000000"/>
        </w:rPr>
      </w:pPr>
    </w:p>
    <w:p w:rsidR="00EE636D" w:rsidRPr="00B63666" w:rsidRDefault="00EE636D" w:rsidP="000E01DE">
      <w:pPr>
        <w:ind w:left="360"/>
        <w:rPr>
          <w:rFonts w:ascii="Garamond" w:hAnsi="Garamond"/>
          <w:sz w:val="16"/>
          <w:szCs w:val="22"/>
        </w:rPr>
      </w:pPr>
    </w:p>
    <w:p w:rsidR="00F53368" w:rsidRPr="00E00EED" w:rsidRDefault="00F53368" w:rsidP="00F53368">
      <w:pPr>
        <w:shd w:val="clear" w:color="auto" w:fill="CCCCCC"/>
        <w:rPr>
          <w:rFonts w:ascii="Garamond" w:hAnsi="Garamond"/>
          <w:b/>
          <w:szCs w:val="22"/>
        </w:rPr>
      </w:pPr>
      <w:r w:rsidRPr="00E00EED">
        <w:rPr>
          <w:rFonts w:ascii="Garamond" w:hAnsi="Garamond"/>
          <w:b/>
          <w:szCs w:val="22"/>
        </w:rPr>
        <w:t>ACHIEVEMENTS</w:t>
      </w:r>
    </w:p>
    <w:p w:rsidR="00F53368" w:rsidRPr="00346B3F" w:rsidRDefault="00F53368" w:rsidP="000E01DE">
      <w:pPr>
        <w:ind w:left="360"/>
        <w:rPr>
          <w:rFonts w:ascii="Garamond" w:hAnsi="Garamond"/>
          <w:sz w:val="16"/>
          <w:szCs w:val="22"/>
        </w:rPr>
      </w:pPr>
    </w:p>
    <w:p w:rsidR="00E06490" w:rsidRPr="00E06490" w:rsidRDefault="00E06490" w:rsidP="00216774">
      <w:pPr>
        <w:pStyle w:val="BodyText"/>
        <w:numPr>
          <w:ilvl w:val="0"/>
          <w:numId w:val="13"/>
        </w:numPr>
        <w:spacing w:after="0" w:line="240" w:lineRule="auto"/>
        <w:jc w:val="both"/>
        <w:rPr>
          <w:rFonts w:ascii="Times New Roman" w:hAnsi="Times New Roman"/>
          <w:color w:val="000000"/>
          <w:sz w:val="24"/>
        </w:rPr>
      </w:pPr>
      <w:r w:rsidRPr="00E06490">
        <w:rPr>
          <w:rFonts w:ascii="Times New Roman" w:hAnsi="Times New Roman"/>
        </w:rPr>
        <w:t>Participated and get prizes in Essay writing and quiz Competition in School days activities.</w:t>
      </w:r>
    </w:p>
    <w:p w:rsidR="00216774" w:rsidRPr="001A5807" w:rsidRDefault="00216774" w:rsidP="00216774">
      <w:pPr>
        <w:pStyle w:val="BodyText"/>
        <w:numPr>
          <w:ilvl w:val="0"/>
          <w:numId w:val="13"/>
        </w:numPr>
        <w:spacing w:after="0" w:line="240" w:lineRule="auto"/>
        <w:jc w:val="both"/>
        <w:rPr>
          <w:rFonts w:ascii="Times New Roman" w:hAnsi="Times New Roman"/>
          <w:color w:val="000000"/>
          <w:sz w:val="24"/>
        </w:rPr>
      </w:pPr>
      <w:r w:rsidRPr="005E2002">
        <w:rPr>
          <w:rFonts w:ascii="Times New Roman" w:hAnsi="Times New Roman"/>
          <w:sz w:val="24"/>
        </w:rPr>
        <w:t>Actively participated i</w:t>
      </w:r>
      <w:r w:rsidR="0098152A">
        <w:rPr>
          <w:rFonts w:ascii="Times New Roman" w:hAnsi="Times New Roman"/>
          <w:sz w:val="24"/>
        </w:rPr>
        <w:t xml:space="preserve">n various sports activities in </w:t>
      </w:r>
      <w:r>
        <w:rPr>
          <w:rFonts w:ascii="Times New Roman" w:hAnsi="Times New Roman"/>
          <w:sz w:val="24"/>
        </w:rPr>
        <w:t>school</w:t>
      </w:r>
      <w:r w:rsidRPr="005E2002">
        <w:rPr>
          <w:rFonts w:ascii="Times New Roman" w:hAnsi="Times New Roman"/>
          <w:sz w:val="24"/>
        </w:rPr>
        <w:t>.</w:t>
      </w:r>
    </w:p>
    <w:p w:rsidR="001A5807" w:rsidRDefault="001A5807" w:rsidP="001A5807">
      <w:pPr>
        <w:pStyle w:val="BodyText"/>
        <w:spacing w:after="0" w:line="240" w:lineRule="auto"/>
        <w:jc w:val="both"/>
        <w:rPr>
          <w:rFonts w:ascii="Times New Roman" w:hAnsi="Times New Roman"/>
          <w:color w:val="000000"/>
          <w:sz w:val="24"/>
        </w:rPr>
      </w:pPr>
    </w:p>
    <w:p w:rsidR="00A751D2" w:rsidRPr="00E00EED" w:rsidRDefault="00A751D2" w:rsidP="00A751D2">
      <w:pPr>
        <w:shd w:val="clear" w:color="auto" w:fill="CCCCCC"/>
        <w:rPr>
          <w:rFonts w:ascii="Garamond" w:hAnsi="Garamond"/>
          <w:b/>
          <w:szCs w:val="22"/>
        </w:rPr>
      </w:pPr>
      <w:r>
        <w:rPr>
          <w:rFonts w:ascii="Garamond" w:hAnsi="Garamond"/>
          <w:b/>
          <w:szCs w:val="22"/>
        </w:rPr>
        <w:t>NON-IT  FIELD JOBS</w:t>
      </w:r>
    </w:p>
    <w:p w:rsidR="00C56988" w:rsidRDefault="00C56988" w:rsidP="001A5807">
      <w:pPr>
        <w:pStyle w:val="BodyText"/>
        <w:spacing w:after="0" w:line="240" w:lineRule="auto"/>
        <w:jc w:val="both"/>
        <w:rPr>
          <w:rFonts w:ascii="Times New Roman" w:hAnsi="Times New Roman"/>
          <w:color w:val="000000"/>
          <w:sz w:val="24"/>
        </w:rPr>
      </w:pPr>
    </w:p>
    <w:p w:rsidR="00A751D2" w:rsidRDefault="00A751D2" w:rsidP="00A751D2">
      <w:pPr>
        <w:pStyle w:val="BodyText"/>
        <w:numPr>
          <w:ilvl w:val="0"/>
          <w:numId w:val="24"/>
        </w:numPr>
        <w:spacing w:after="0" w:line="240" w:lineRule="auto"/>
        <w:jc w:val="both"/>
        <w:rPr>
          <w:rFonts w:ascii="Times New Roman" w:hAnsi="Times New Roman"/>
          <w:color w:val="000000"/>
          <w:sz w:val="24"/>
        </w:rPr>
      </w:pPr>
      <w:r>
        <w:rPr>
          <w:rFonts w:ascii="Times New Roman" w:hAnsi="Times New Roman"/>
          <w:color w:val="000000"/>
          <w:sz w:val="24"/>
        </w:rPr>
        <w:t xml:space="preserve">Handling Payroll and Salary sheet </w:t>
      </w:r>
      <w:proofErr w:type="spellStart"/>
      <w:r>
        <w:rPr>
          <w:rFonts w:ascii="Times New Roman" w:hAnsi="Times New Roman"/>
          <w:color w:val="000000"/>
          <w:sz w:val="24"/>
        </w:rPr>
        <w:t>Prepration</w:t>
      </w:r>
      <w:proofErr w:type="spellEnd"/>
      <w:r>
        <w:rPr>
          <w:rFonts w:ascii="Times New Roman" w:hAnsi="Times New Roman"/>
          <w:color w:val="000000"/>
          <w:sz w:val="24"/>
        </w:rPr>
        <w:t>.</w:t>
      </w:r>
    </w:p>
    <w:p w:rsidR="00A751D2" w:rsidRDefault="00A751D2" w:rsidP="00A751D2">
      <w:pPr>
        <w:pStyle w:val="BodyText"/>
        <w:numPr>
          <w:ilvl w:val="0"/>
          <w:numId w:val="24"/>
        </w:numPr>
        <w:spacing w:after="0" w:line="240" w:lineRule="auto"/>
        <w:jc w:val="both"/>
        <w:rPr>
          <w:rFonts w:ascii="Times New Roman" w:hAnsi="Times New Roman"/>
          <w:color w:val="000000"/>
          <w:sz w:val="24"/>
        </w:rPr>
      </w:pPr>
      <w:proofErr w:type="spellStart"/>
      <w:r>
        <w:rPr>
          <w:rFonts w:ascii="Times New Roman" w:hAnsi="Times New Roman"/>
          <w:color w:val="000000"/>
          <w:sz w:val="24"/>
        </w:rPr>
        <w:t>Preaparing</w:t>
      </w:r>
      <w:proofErr w:type="spellEnd"/>
      <w:r>
        <w:rPr>
          <w:rFonts w:ascii="Times New Roman" w:hAnsi="Times New Roman"/>
          <w:color w:val="000000"/>
          <w:sz w:val="24"/>
        </w:rPr>
        <w:t xml:space="preserve"> Daily Sales Reports, Profit And Loss.</w:t>
      </w:r>
    </w:p>
    <w:p w:rsidR="00A751D2" w:rsidRDefault="00A751D2" w:rsidP="00A751D2">
      <w:pPr>
        <w:pStyle w:val="BodyText"/>
        <w:numPr>
          <w:ilvl w:val="0"/>
          <w:numId w:val="24"/>
        </w:numPr>
        <w:spacing w:after="0" w:line="240" w:lineRule="auto"/>
        <w:jc w:val="both"/>
        <w:rPr>
          <w:rFonts w:ascii="Times New Roman" w:hAnsi="Times New Roman"/>
          <w:color w:val="000000"/>
          <w:sz w:val="24"/>
        </w:rPr>
      </w:pPr>
      <w:r>
        <w:rPr>
          <w:rFonts w:ascii="Times New Roman" w:hAnsi="Times New Roman"/>
          <w:color w:val="000000"/>
          <w:sz w:val="24"/>
        </w:rPr>
        <w:t xml:space="preserve">Participated in Business </w:t>
      </w:r>
      <w:proofErr w:type="spellStart"/>
      <w:r>
        <w:rPr>
          <w:rFonts w:ascii="Times New Roman" w:hAnsi="Times New Roman"/>
          <w:color w:val="000000"/>
          <w:sz w:val="24"/>
        </w:rPr>
        <w:t>Meatings</w:t>
      </w:r>
      <w:proofErr w:type="spellEnd"/>
      <w:r>
        <w:rPr>
          <w:rFonts w:ascii="Times New Roman" w:hAnsi="Times New Roman"/>
          <w:color w:val="000000"/>
          <w:sz w:val="24"/>
        </w:rPr>
        <w:t>.</w:t>
      </w:r>
    </w:p>
    <w:p w:rsidR="00A751D2" w:rsidRDefault="00470C4D" w:rsidP="00A751D2">
      <w:pPr>
        <w:pStyle w:val="BodyText"/>
        <w:numPr>
          <w:ilvl w:val="0"/>
          <w:numId w:val="24"/>
        </w:numPr>
        <w:spacing w:after="0" w:line="240" w:lineRule="auto"/>
        <w:jc w:val="both"/>
        <w:rPr>
          <w:rFonts w:ascii="Times New Roman" w:hAnsi="Times New Roman"/>
          <w:color w:val="000000"/>
          <w:sz w:val="24"/>
        </w:rPr>
      </w:pPr>
      <w:r>
        <w:rPr>
          <w:rFonts w:ascii="Times New Roman" w:hAnsi="Times New Roman"/>
          <w:color w:val="000000"/>
          <w:sz w:val="24"/>
        </w:rPr>
        <w:t>Co-ordinated in recruitment of staffs.</w:t>
      </w:r>
    </w:p>
    <w:p w:rsidR="00216774" w:rsidRDefault="00216774" w:rsidP="00D45271">
      <w:pPr>
        <w:ind w:left="450"/>
        <w:rPr>
          <w:rFonts w:ascii="Garamond" w:hAnsi="Garamond"/>
          <w:b/>
          <w:sz w:val="22"/>
          <w:szCs w:val="22"/>
        </w:rPr>
      </w:pPr>
    </w:p>
    <w:p w:rsidR="00241372" w:rsidRPr="00346B3F" w:rsidRDefault="00241372" w:rsidP="00D45271">
      <w:pPr>
        <w:ind w:left="450"/>
        <w:rPr>
          <w:rFonts w:ascii="Garamond" w:hAnsi="Garamond"/>
          <w:b/>
          <w:sz w:val="22"/>
          <w:szCs w:val="22"/>
        </w:rPr>
      </w:pPr>
    </w:p>
    <w:p w:rsidR="00EE636D" w:rsidRPr="00E00EED" w:rsidRDefault="00EE636D" w:rsidP="00EE636D">
      <w:pPr>
        <w:shd w:val="clear" w:color="auto" w:fill="CCCCCC"/>
        <w:rPr>
          <w:rFonts w:ascii="Garamond" w:hAnsi="Garamond"/>
          <w:b/>
          <w:szCs w:val="22"/>
        </w:rPr>
      </w:pPr>
      <w:r>
        <w:rPr>
          <w:rFonts w:ascii="Garamond" w:hAnsi="Garamond"/>
          <w:b/>
          <w:szCs w:val="22"/>
        </w:rPr>
        <w:t>INTERPERSONAL SKILL</w:t>
      </w:r>
    </w:p>
    <w:p w:rsidR="00EE636D" w:rsidRPr="00EE636D" w:rsidRDefault="00EE636D" w:rsidP="000E01DE">
      <w:pPr>
        <w:ind w:left="360"/>
        <w:rPr>
          <w:rFonts w:ascii="Garamond" w:hAnsi="Garamond"/>
          <w:sz w:val="16"/>
          <w:szCs w:val="22"/>
        </w:rPr>
      </w:pPr>
    </w:p>
    <w:p w:rsidR="00EE636D" w:rsidRPr="00894479" w:rsidRDefault="00EE636D" w:rsidP="00820BF4">
      <w:pPr>
        <w:numPr>
          <w:ilvl w:val="1"/>
          <w:numId w:val="9"/>
        </w:numPr>
        <w:ind w:left="450"/>
      </w:pPr>
      <w:r w:rsidRPr="00894479">
        <w:t>Confident and Determined</w:t>
      </w:r>
      <w:r w:rsidR="006F3E6F">
        <w:t>.</w:t>
      </w:r>
    </w:p>
    <w:p w:rsidR="00E06490" w:rsidRDefault="00E06490" w:rsidP="00820BF4">
      <w:pPr>
        <w:numPr>
          <w:ilvl w:val="1"/>
          <w:numId w:val="9"/>
        </w:numPr>
        <w:ind w:left="450"/>
      </w:pPr>
      <w:r>
        <w:t>Hardworking and Sincere to my work.</w:t>
      </w:r>
    </w:p>
    <w:p w:rsidR="005011A8" w:rsidRDefault="005011A8" w:rsidP="005011A8"/>
    <w:p w:rsidR="003B6897" w:rsidRDefault="003B6897" w:rsidP="005011A8"/>
    <w:p w:rsidR="00EE636D" w:rsidRPr="00346B3F" w:rsidRDefault="00EE636D" w:rsidP="000E01DE">
      <w:pPr>
        <w:ind w:left="360"/>
        <w:rPr>
          <w:rFonts w:ascii="Garamond" w:hAnsi="Garamond"/>
          <w:sz w:val="16"/>
          <w:szCs w:val="22"/>
        </w:rPr>
      </w:pPr>
    </w:p>
    <w:p w:rsidR="004005BB" w:rsidRPr="00E00EED" w:rsidRDefault="00CD62FC" w:rsidP="004005BB">
      <w:pPr>
        <w:shd w:val="clear" w:color="auto" w:fill="CCCCCC"/>
        <w:rPr>
          <w:rFonts w:ascii="Garamond" w:hAnsi="Garamond"/>
          <w:b/>
          <w:szCs w:val="22"/>
        </w:rPr>
      </w:pPr>
      <w:r w:rsidRPr="00E00EED">
        <w:rPr>
          <w:rFonts w:ascii="Garamond" w:hAnsi="Garamond"/>
          <w:b/>
          <w:szCs w:val="22"/>
        </w:rPr>
        <w:t>PERSONAL DETAILS</w:t>
      </w:r>
    </w:p>
    <w:p w:rsidR="00E03A35" w:rsidRPr="00E00EED" w:rsidRDefault="00E03A35" w:rsidP="00E03A35">
      <w:pPr>
        <w:rPr>
          <w:rFonts w:ascii="Garamond" w:hAnsi="Garamond" w:cs="Arial"/>
          <w:b/>
          <w:sz w:val="16"/>
          <w:szCs w:val="22"/>
        </w:rPr>
      </w:pPr>
    </w:p>
    <w:p w:rsidR="00422154" w:rsidRPr="00E915B9" w:rsidRDefault="00E915B9" w:rsidP="00820BF4">
      <w:pPr>
        <w:numPr>
          <w:ilvl w:val="0"/>
          <w:numId w:val="4"/>
        </w:numPr>
        <w:ind w:left="540" w:hanging="450"/>
      </w:pPr>
      <w:r>
        <w:rPr>
          <w:rFonts w:ascii="Garamond" w:hAnsi="Garamond" w:cs="Arial"/>
          <w:b/>
        </w:rPr>
        <w:t>Spouse</w:t>
      </w:r>
      <w:r w:rsidR="00E03A35" w:rsidRPr="00E00EED">
        <w:rPr>
          <w:rFonts w:ascii="Garamond" w:hAnsi="Garamond" w:cs="Arial"/>
          <w:b/>
        </w:rPr>
        <w:t xml:space="preserve"> Name</w:t>
      </w:r>
      <w:r w:rsidR="00422154" w:rsidRPr="00E00EED">
        <w:rPr>
          <w:rFonts w:ascii="Garamond" w:hAnsi="Garamond" w:cs="Arial"/>
          <w:b/>
        </w:rPr>
        <w:tab/>
      </w:r>
      <w:r w:rsidR="00422154" w:rsidRPr="00E00EED">
        <w:rPr>
          <w:rFonts w:ascii="Garamond" w:hAnsi="Garamond" w:cs="Arial"/>
          <w:b/>
        </w:rPr>
        <w:tab/>
      </w:r>
      <w:r w:rsidR="00A668D4">
        <w:rPr>
          <w:rFonts w:ascii="Garamond" w:hAnsi="Garamond" w:cs="Arial"/>
          <w:b/>
        </w:rPr>
        <w:tab/>
      </w:r>
      <w:r w:rsidR="00D45271">
        <w:rPr>
          <w:rFonts w:ascii="Garamond" w:hAnsi="Garamond" w:cs="Arial"/>
          <w:b/>
        </w:rPr>
        <w:t xml:space="preserve">:-   </w:t>
      </w:r>
      <w:r w:rsidRPr="00E915B9">
        <w:rPr>
          <w:rFonts w:ascii="Garamond" w:hAnsi="Garamond" w:cs="Arial"/>
        </w:rPr>
        <w:t xml:space="preserve">Dr. </w:t>
      </w:r>
      <w:proofErr w:type="spellStart"/>
      <w:r w:rsidRPr="00E915B9">
        <w:rPr>
          <w:rFonts w:ascii="Garamond" w:hAnsi="Garamond" w:cs="Arial"/>
        </w:rPr>
        <w:t>Geroge</w:t>
      </w:r>
      <w:proofErr w:type="spellEnd"/>
      <w:r w:rsidRPr="00E915B9">
        <w:rPr>
          <w:rFonts w:ascii="Garamond" w:hAnsi="Garamond" w:cs="Arial"/>
        </w:rPr>
        <w:t xml:space="preserve"> lee A M</w:t>
      </w:r>
    </w:p>
    <w:p w:rsidR="00593772" w:rsidRPr="00E915B9" w:rsidRDefault="000476C7" w:rsidP="00E915B9">
      <w:pPr>
        <w:numPr>
          <w:ilvl w:val="0"/>
          <w:numId w:val="4"/>
        </w:numPr>
        <w:rPr>
          <w:rFonts w:ascii="Garamond" w:hAnsi="Garamond" w:cs="Arial"/>
        </w:rPr>
      </w:pPr>
      <w:r>
        <w:rPr>
          <w:rFonts w:ascii="Garamond" w:hAnsi="Garamond" w:cs="Arial"/>
          <w:b/>
        </w:rPr>
        <w:t>Contact</w:t>
      </w:r>
      <w:r w:rsidR="00E03A35" w:rsidRPr="00392184">
        <w:rPr>
          <w:rFonts w:ascii="Garamond" w:hAnsi="Garamond" w:cs="Arial"/>
          <w:b/>
        </w:rPr>
        <w:t xml:space="preserve"> Address</w:t>
      </w:r>
      <w:r w:rsidR="00422154" w:rsidRPr="00392184">
        <w:rPr>
          <w:rFonts w:ascii="Garamond" w:hAnsi="Garamond" w:cs="Arial"/>
          <w:b/>
        </w:rPr>
        <w:tab/>
      </w:r>
      <w:r w:rsidR="00422154" w:rsidRPr="00392184">
        <w:rPr>
          <w:rFonts w:ascii="Garamond" w:hAnsi="Garamond" w:cs="Arial"/>
          <w:b/>
        </w:rPr>
        <w:tab/>
      </w:r>
      <w:r w:rsidR="00E915B9">
        <w:rPr>
          <w:rFonts w:ascii="Garamond" w:hAnsi="Garamond" w:cs="Arial"/>
          <w:b/>
        </w:rPr>
        <w:tab/>
      </w:r>
      <w:r w:rsidR="00422154" w:rsidRPr="00392184">
        <w:rPr>
          <w:rFonts w:ascii="Garamond" w:hAnsi="Garamond" w:cs="Arial"/>
          <w:b/>
        </w:rPr>
        <w:t xml:space="preserve">:-   </w:t>
      </w:r>
      <w:proofErr w:type="spellStart"/>
      <w:r w:rsidR="007666AD">
        <w:rPr>
          <w:rFonts w:ascii="Garamond" w:hAnsi="Garamond" w:cs="Arial"/>
        </w:rPr>
        <w:t>Paliyil</w:t>
      </w:r>
      <w:proofErr w:type="spellEnd"/>
      <w:r w:rsidR="007666AD">
        <w:rPr>
          <w:rFonts w:ascii="Garamond" w:hAnsi="Garamond" w:cs="Arial"/>
        </w:rPr>
        <w:t xml:space="preserve"> </w:t>
      </w:r>
      <w:proofErr w:type="spellStart"/>
      <w:r w:rsidR="007666AD">
        <w:rPr>
          <w:rFonts w:ascii="Garamond" w:hAnsi="Garamond" w:cs="Arial"/>
        </w:rPr>
        <w:t>Puthenpurayil,Manjoor</w:t>
      </w:r>
      <w:proofErr w:type="spellEnd"/>
      <w:r w:rsidR="007666AD">
        <w:rPr>
          <w:rFonts w:ascii="Garamond" w:hAnsi="Garamond" w:cs="Arial"/>
        </w:rPr>
        <w:t xml:space="preserve"> </w:t>
      </w:r>
      <w:proofErr w:type="spellStart"/>
      <w:r w:rsidR="007666AD">
        <w:rPr>
          <w:rFonts w:ascii="Garamond" w:hAnsi="Garamond" w:cs="Arial"/>
        </w:rPr>
        <w:t>P.O,Kuruppanthara,Kottayam</w:t>
      </w:r>
      <w:proofErr w:type="spellEnd"/>
    </w:p>
    <w:p w:rsidR="00422154" w:rsidRPr="00593772" w:rsidRDefault="00422154" w:rsidP="00820BF4">
      <w:pPr>
        <w:numPr>
          <w:ilvl w:val="0"/>
          <w:numId w:val="4"/>
        </w:numPr>
        <w:ind w:left="540" w:hanging="450"/>
        <w:rPr>
          <w:rFonts w:ascii="Garamond" w:hAnsi="Garamond" w:cs="Arial"/>
          <w:b/>
        </w:rPr>
      </w:pPr>
      <w:r w:rsidRPr="00593772">
        <w:rPr>
          <w:rFonts w:ascii="Garamond" w:hAnsi="Garamond"/>
          <w:b/>
        </w:rPr>
        <w:t>Date of Birth</w:t>
      </w:r>
      <w:r w:rsidR="00FF1785" w:rsidRPr="00593772">
        <w:rPr>
          <w:rFonts w:ascii="Garamond" w:hAnsi="Garamond" w:cs="Arial"/>
          <w:b/>
        </w:rPr>
        <w:t xml:space="preserve">    </w:t>
      </w:r>
      <w:r w:rsidRPr="00593772">
        <w:rPr>
          <w:rFonts w:ascii="Garamond" w:hAnsi="Garamond" w:cs="Arial"/>
          <w:b/>
        </w:rPr>
        <w:tab/>
      </w:r>
      <w:r w:rsidRPr="00593772">
        <w:rPr>
          <w:rFonts w:ascii="Garamond" w:hAnsi="Garamond" w:cs="Arial"/>
          <w:b/>
        </w:rPr>
        <w:tab/>
      </w:r>
      <w:r w:rsidR="00A668D4" w:rsidRPr="00593772">
        <w:rPr>
          <w:rFonts w:ascii="Garamond" w:hAnsi="Garamond" w:cs="Arial"/>
          <w:b/>
        </w:rPr>
        <w:tab/>
      </w:r>
      <w:r w:rsidRPr="00593772">
        <w:rPr>
          <w:rFonts w:ascii="Garamond" w:hAnsi="Garamond" w:cs="Arial"/>
          <w:b/>
        </w:rPr>
        <w:t xml:space="preserve">:-   </w:t>
      </w:r>
      <w:r w:rsidR="00E06490">
        <w:rPr>
          <w:szCs w:val="22"/>
        </w:rPr>
        <w:t>30</w:t>
      </w:r>
      <w:r w:rsidR="00D26A43" w:rsidRPr="00894479">
        <w:rPr>
          <w:szCs w:val="22"/>
          <w:vertAlign w:val="superscript"/>
        </w:rPr>
        <w:t>th</w:t>
      </w:r>
      <w:r w:rsidR="00E06490">
        <w:rPr>
          <w:szCs w:val="22"/>
        </w:rPr>
        <w:t>March</w:t>
      </w:r>
      <w:r w:rsidR="00890001">
        <w:rPr>
          <w:szCs w:val="22"/>
        </w:rPr>
        <w:t xml:space="preserve"> 19</w:t>
      </w:r>
      <w:r w:rsidR="00E06490">
        <w:rPr>
          <w:szCs w:val="22"/>
        </w:rPr>
        <w:t>91</w:t>
      </w:r>
      <w:r w:rsidR="00D26A43" w:rsidRPr="00BA53C4">
        <w:rPr>
          <w:rFonts w:ascii="Arial" w:hAnsi="Arial" w:cs="Arial"/>
          <w:b/>
          <w:sz w:val="32"/>
          <w:szCs w:val="28"/>
        </w:rPr>
        <w:t xml:space="preserve">                          </w:t>
      </w:r>
    </w:p>
    <w:p w:rsidR="00593772" w:rsidRPr="00894479" w:rsidRDefault="00E70421" w:rsidP="00593772">
      <w:pPr>
        <w:numPr>
          <w:ilvl w:val="0"/>
          <w:numId w:val="5"/>
        </w:numPr>
        <w:ind w:left="540" w:hanging="450"/>
        <w:rPr>
          <w:rFonts w:ascii="Garamond" w:hAnsi="Garamond"/>
          <w:b/>
        </w:rPr>
      </w:pPr>
      <w:r w:rsidRPr="00894479">
        <w:rPr>
          <w:rFonts w:ascii="Garamond" w:hAnsi="Garamond"/>
          <w:b/>
        </w:rPr>
        <w:t>Langu</w:t>
      </w:r>
      <w:r w:rsidR="000360DC" w:rsidRPr="00894479">
        <w:rPr>
          <w:rFonts w:ascii="Garamond" w:hAnsi="Garamond"/>
          <w:b/>
        </w:rPr>
        <w:t>age Known</w:t>
      </w:r>
      <w:r w:rsidR="000360DC" w:rsidRPr="00894479">
        <w:rPr>
          <w:rFonts w:ascii="Garamond" w:hAnsi="Garamond"/>
          <w:b/>
        </w:rPr>
        <w:tab/>
      </w:r>
      <w:r w:rsidR="000360DC" w:rsidRPr="00894479">
        <w:rPr>
          <w:rFonts w:ascii="Garamond" w:hAnsi="Garamond"/>
          <w:b/>
        </w:rPr>
        <w:tab/>
        <w:t xml:space="preserve">:-   </w:t>
      </w:r>
      <w:r w:rsidR="000360DC" w:rsidRPr="00894479">
        <w:t>E</w:t>
      </w:r>
      <w:r w:rsidR="00E06490">
        <w:t>nglish ,</w:t>
      </w:r>
      <w:r w:rsidR="001E2B11" w:rsidRPr="00894479">
        <w:t xml:space="preserve"> Hindi</w:t>
      </w:r>
      <w:r w:rsidR="00970D4D">
        <w:t xml:space="preserve"> </w:t>
      </w:r>
      <w:r w:rsidR="00593772" w:rsidRPr="00894479">
        <w:rPr>
          <w:rFonts w:ascii="Garamond" w:hAnsi="Garamond"/>
          <w:b/>
        </w:rPr>
        <w:t xml:space="preserve"> </w:t>
      </w:r>
      <w:r w:rsidR="00E06490" w:rsidRPr="00E06490">
        <w:rPr>
          <w:rFonts w:ascii="Garamond" w:hAnsi="Garamond"/>
        </w:rPr>
        <w:t>&amp; Malayalam.</w:t>
      </w:r>
      <w:r w:rsidR="00593772" w:rsidRPr="00894479">
        <w:rPr>
          <w:rFonts w:ascii="Garamond" w:hAnsi="Garamond"/>
          <w:b/>
        </w:rPr>
        <w:t xml:space="preserve">                                                      </w:t>
      </w:r>
    </w:p>
    <w:p w:rsidR="00CD29DF" w:rsidRPr="00894479" w:rsidRDefault="00CD29DF" w:rsidP="00820BF4">
      <w:pPr>
        <w:numPr>
          <w:ilvl w:val="0"/>
          <w:numId w:val="5"/>
        </w:numPr>
        <w:ind w:left="540" w:hanging="450"/>
        <w:rPr>
          <w:b/>
        </w:rPr>
      </w:pPr>
      <w:r>
        <w:rPr>
          <w:rFonts w:ascii="Garamond" w:hAnsi="Garamond"/>
          <w:b/>
        </w:rPr>
        <w:t xml:space="preserve">Marital Status </w:t>
      </w:r>
      <w:r>
        <w:rPr>
          <w:rFonts w:ascii="Garamond" w:hAnsi="Garamond"/>
          <w:b/>
        </w:rPr>
        <w:tab/>
      </w:r>
      <w:r>
        <w:rPr>
          <w:rFonts w:ascii="Garamond" w:hAnsi="Garamond"/>
          <w:b/>
        </w:rPr>
        <w:tab/>
      </w:r>
      <w:r w:rsidR="00A668D4">
        <w:rPr>
          <w:rFonts w:ascii="Garamond" w:hAnsi="Garamond"/>
          <w:b/>
        </w:rPr>
        <w:tab/>
      </w:r>
      <w:r>
        <w:rPr>
          <w:rFonts w:ascii="Garamond" w:hAnsi="Garamond"/>
          <w:b/>
        </w:rPr>
        <w:t xml:space="preserve">:-   </w:t>
      </w:r>
      <w:r w:rsidR="00697A11">
        <w:t>Married</w:t>
      </w:r>
    </w:p>
    <w:p w:rsidR="00F53368" w:rsidRPr="00894479" w:rsidRDefault="00F53368" w:rsidP="00820BF4">
      <w:pPr>
        <w:numPr>
          <w:ilvl w:val="0"/>
          <w:numId w:val="5"/>
        </w:numPr>
        <w:ind w:left="540" w:hanging="450"/>
        <w:rPr>
          <w:rFonts w:ascii="Garamond" w:hAnsi="Garamond"/>
          <w:b/>
        </w:rPr>
      </w:pPr>
      <w:r w:rsidRPr="00E00EED">
        <w:rPr>
          <w:rFonts w:ascii="Garamond" w:hAnsi="Garamond"/>
          <w:b/>
        </w:rPr>
        <w:lastRenderedPageBreak/>
        <w:t>Nationality/Religion</w:t>
      </w:r>
      <w:r w:rsidR="000360DC">
        <w:rPr>
          <w:rFonts w:ascii="Garamond" w:hAnsi="Garamond"/>
          <w:b/>
        </w:rPr>
        <w:tab/>
      </w:r>
      <w:r w:rsidR="000360DC">
        <w:rPr>
          <w:rFonts w:ascii="Garamond" w:hAnsi="Garamond"/>
          <w:b/>
        </w:rPr>
        <w:tab/>
        <w:t xml:space="preserve">:-   </w:t>
      </w:r>
      <w:r w:rsidR="00E06490">
        <w:t xml:space="preserve">Indian </w:t>
      </w:r>
    </w:p>
    <w:p w:rsidR="00D26A43" w:rsidRPr="00B4460F" w:rsidRDefault="001C1961" w:rsidP="00D26A43">
      <w:pPr>
        <w:numPr>
          <w:ilvl w:val="0"/>
          <w:numId w:val="5"/>
        </w:numPr>
        <w:ind w:left="540" w:hanging="450"/>
        <w:rPr>
          <w:b/>
        </w:rPr>
      </w:pPr>
      <w:r w:rsidRPr="00894479">
        <w:rPr>
          <w:rFonts w:ascii="Garamond" w:hAnsi="Garamond"/>
          <w:b/>
        </w:rPr>
        <w:t>Interest &amp; Ho</w:t>
      </w:r>
      <w:r w:rsidR="00593772" w:rsidRPr="00894479">
        <w:rPr>
          <w:rFonts w:ascii="Garamond" w:hAnsi="Garamond"/>
          <w:b/>
        </w:rPr>
        <w:t>bbies</w:t>
      </w:r>
      <w:r w:rsidR="00593772" w:rsidRPr="00894479">
        <w:rPr>
          <w:rFonts w:ascii="Garamond" w:hAnsi="Garamond"/>
          <w:b/>
        </w:rPr>
        <w:tab/>
      </w:r>
      <w:r w:rsidR="00593772" w:rsidRPr="00894479">
        <w:rPr>
          <w:rFonts w:ascii="Garamond" w:hAnsi="Garamond"/>
          <w:b/>
        </w:rPr>
        <w:tab/>
        <w:t xml:space="preserve">:-   </w:t>
      </w:r>
      <w:r w:rsidR="00890001">
        <w:rPr>
          <w:sz w:val="22"/>
          <w:szCs w:val="22"/>
        </w:rPr>
        <w:t xml:space="preserve">Internet browsing </w:t>
      </w:r>
      <w:r w:rsidR="00D26A43" w:rsidRPr="00894479">
        <w:rPr>
          <w:sz w:val="22"/>
          <w:szCs w:val="22"/>
        </w:rPr>
        <w:t xml:space="preserve">, </w:t>
      </w:r>
      <w:r w:rsidR="006F3E6F">
        <w:rPr>
          <w:sz w:val="22"/>
          <w:szCs w:val="22"/>
        </w:rPr>
        <w:t xml:space="preserve">listening music </w:t>
      </w:r>
      <w:r w:rsidR="00D26A43" w:rsidRPr="00894479">
        <w:rPr>
          <w:sz w:val="22"/>
          <w:szCs w:val="22"/>
        </w:rPr>
        <w:t xml:space="preserve"> </w:t>
      </w:r>
      <w:r w:rsidR="00E06490">
        <w:rPr>
          <w:sz w:val="22"/>
          <w:szCs w:val="22"/>
        </w:rPr>
        <w:t>.</w:t>
      </w:r>
    </w:p>
    <w:p w:rsidR="00B4460F" w:rsidRPr="00894479" w:rsidRDefault="00B4460F" w:rsidP="00D26A43">
      <w:pPr>
        <w:numPr>
          <w:ilvl w:val="0"/>
          <w:numId w:val="5"/>
        </w:numPr>
        <w:ind w:left="540" w:hanging="450"/>
        <w:rPr>
          <w:b/>
        </w:rPr>
      </w:pPr>
      <w:r>
        <w:rPr>
          <w:rFonts w:ascii="Garamond" w:hAnsi="Garamond"/>
          <w:b/>
        </w:rPr>
        <w:t xml:space="preserve">Web Presence </w:t>
      </w:r>
      <w:r>
        <w:rPr>
          <w:rFonts w:ascii="Garamond" w:hAnsi="Garamond"/>
          <w:b/>
        </w:rPr>
        <w:tab/>
      </w:r>
      <w:r>
        <w:rPr>
          <w:rFonts w:ascii="Garamond" w:hAnsi="Garamond"/>
          <w:b/>
        </w:rPr>
        <w:tab/>
      </w:r>
      <w:r>
        <w:rPr>
          <w:rFonts w:ascii="Garamond" w:hAnsi="Garamond"/>
          <w:b/>
        </w:rPr>
        <w:tab/>
      </w:r>
      <w:r w:rsidRPr="00894479">
        <w:rPr>
          <w:rFonts w:ascii="Garamond" w:hAnsi="Garamond"/>
          <w:b/>
        </w:rPr>
        <w:t>:-</w:t>
      </w:r>
      <w:r>
        <w:rPr>
          <w:rFonts w:ascii="Garamond" w:hAnsi="Garamond"/>
          <w:b/>
        </w:rPr>
        <w:t xml:space="preserve">   </w:t>
      </w:r>
      <w:hyperlink r:id="rId10" w:history="1">
        <w:r w:rsidRPr="005249C2">
          <w:rPr>
            <w:rStyle w:val="Hyperlink"/>
            <w:rFonts w:cs="Calibri"/>
            <w:sz w:val="18"/>
            <w:szCs w:val="18"/>
          </w:rPr>
          <w:t>www.linkedin.com/mynapaul91</w:t>
        </w:r>
      </w:hyperlink>
      <w:r>
        <w:t>.</w:t>
      </w:r>
    </w:p>
    <w:p w:rsidR="00D26A43" w:rsidRPr="00894479" w:rsidRDefault="00D26A43" w:rsidP="00D26A43">
      <w:pPr>
        <w:ind w:left="360"/>
        <w:rPr>
          <w:sz w:val="22"/>
          <w:szCs w:val="22"/>
        </w:rPr>
      </w:pPr>
    </w:p>
    <w:p w:rsidR="00CC0756" w:rsidRDefault="00CC0756" w:rsidP="00CC0756">
      <w:r>
        <w:t xml:space="preserve">       </w:t>
      </w:r>
    </w:p>
    <w:p w:rsidR="00CC0756" w:rsidRPr="00062264" w:rsidRDefault="00CC0756" w:rsidP="00CC0756">
      <w:pPr>
        <w:rPr>
          <w:rFonts w:ascii="Garamond" w:hAnsi="Garamond"/>
          <w:b/>
        </w:rPr>
      </w:pPr>
      <w:r w:rsidRPr="00062264">
        <w:rPr>
          <w:rFonts w:ascii="Garamond" w:hAnsi="Garamond"/>
          <w:b/>
          <w:highlight w:val="lightGray"/>
        </w:rPr>
        <w:t>REFERENCE</w:t>
      </w:r>
      <w:r>
        <w:rPr>
          <w:rFonts w:ascii="Garamond" w:hAnsi="Garamond"/>
          <w:b/>
          <w:highlight w:val="lightGray"/>
        </w:rPr>
        <w:t xml:space="preserve">S                                                                                                                                                                                                                                                                                        </w:t>
      </w:r>
      <w:r>
        <w:rPr>
          <w:rFonts w:ascii="Garamond" w:hAnsi="Garamond"/>
          <w:b/>
        </w:rPr>
        <w:t xml:space="preserve">                                                                                                                                                </w:t>
      </w:r>
    </w:p>
    <w:p w:rsidR="00CC0756" w:rsidRPr="005011A8" w:rsidRDefault="00CC0756" w:rsidP="00CC0756">
      <w:pPr>
        <w:rPr>
          <w:b/>
          <w:sz w:val="32"/>
          <w:szCs w:val="32"/>
        </w:rPr>
      </w:pPr>
    </w:p>
    <w:p w:rsidR="00CC0756" w:rsidRPr="00E06490" w:rsidRDefault="00CC0756" w:rsidP="00CC0756">
      <w:pPr>
        <w:widowControl w:val="0"/>
        <w:numPr>
          <w:ilvl w:val="0"/>
          <w:numId w:val="21"/>
        </w:numPr>
        <w:autoSpaceDE w:val="0"/>
        <w:autoSpaceDN w:val="0"/>
        <w:adjustRightInd w:val="0"/>
        <w:spacing w:line="239" w:lineRule="auto"/>
      </w:pPr>
      <w:r w:rsidRPr="00E06490">
        <w:rPr>
          <w:rFonts w:cs="Calibri"/>
          <w:b/>
          <w:bCs/>
        </w:rPr>
        <w:t>Prof. Dr. P Suresh Kumar</w:t>
      </w:r>
      <w:r w:rsidRPr="00E06490">
        <w:rPr>
          <w:rFonts w:cs="Calibri"/>
        </w:rPr>
        <w:t>,</w:t>
      </w:r>
    </w:p>
    <w:p w:rsidR="00CC0756" w:rsidRDefault="00CC0756" w:rsidP="00CC0756">
      <w:pPr>
        <w:widowControl w:val="0"/>
        <w:autoSpaceDE w:val="0"/>
        <w:autoSpaceDN w:val="0"/>
        <w:adjustRightInd w:val="0"/>
        <w:spacing w:line="33" w:lineRule="exact"/>
      </w:pPr>
    </w:p>
    <w:p w:rsidR="00922401" w:rsidRDefault="00CC0756" w:rsidP="00CC0756">
      <w:pPr>
        <w:widowControl w:val="0"/>
        <w:autoSpaceDE w:val="0"/>
        <w:autoSpaceDN w:val="0"/>
        <w:adjustRightInd w:val="0"/>
        <w:spacing w:line="239" w:lineRule="auto"/>
        <w:ind w:left="120" w:firstLine="600"/>
        <w:rPr>
          <w:rFonts w:cs="Calibri"/>
          <w:sz w:val="22"/>
          <w:szCs w:val="22"/>
        </w:rPr>
      </w:pPr>
      <w:proofErr w:type="spellStart"/>
      <w:r w:rsidRPr="00E06490">
        <w:rPr>
          <w:rFonts w:cs="Calibri"/>
          <w:sz w:val="22"/>
          <w:szCs w:val="22"/>
        </w:rPr>
        <w:t>Principal,College</w:t>
      </w:r>
      <w:proofErr w:type="spellEnd"/>
      <w:r w:rsidRPr="00E06490">
        <w:rPr>
          <w:rFonts w:cs="Calibri"/>
          <w:sz w:val="22"/>
          <w:szCs w:val="22"/>
        </w:rPr>
        <w:t xml:space="preserve"> Of </w:t>
      </w:r>
      <w:proofErr w:type="spellStart"/>
      <w:r w:rsidRPr="00E06490">
        <w:rPr>
          <w:rFonts w:cs="Calibri"/>
          <w:sz w:val="22"/>
          <w:szCs w:val="22"/>
        </w:rPr>
        <w:t>Engineering,Cherthala</w:t>
      </w:r>
      <w:proofErr w:type="spellEnd"/>
      <w:r w:rsidRPr="00E06490">
        <w:rPr>
          <w:rFonts w:cs="Calibri"/>
          <w:sz w:val="22"/>
          <w:szCs w:val="22"/>
        </w:rPr>
        <w:t xml:space="preserve">. </w:t>
      </w:r>
    </w:p>
    <w:p w:rsidR="00922401" w:rsidRDefault="00922401" w:rsidP="00CC0756">
      <w:pPr>
        <w:widowControl w:val="0"/>
        <w:autoSpaceDE w:val="0"/>
        <w:autoSpaceDN w:val="0"/>
        <w:adjustRightInd w:val="0"/>
        <w:spacing w:line="239" w:lineRule="auto"/>
        <w:ind w:left="120" w:firstLine="600"/>
        <w:rPr>
          <w:rFonts w:cs="Calibri"/>
          <w:sz w:val="22"/>
          <w:szCs w:val="22"/>
        </w:rPr>
      </w:pPr>
    </w:p>
    <w:p w:rsidR="00CC0756" w:rsidRPr="00E06490" w:rsidRDefault="00CC0756" w:rsidP="00CC0756">
      <w:pPr>
        <w:widowControl w:val="0"/>
        <w:autoSpaceDE w:val="0"/>
        <w:autoSpaceDN w:val="0"/>
        <w:adjustRightInd w:val="0"/>
        <w:spacing w:line="239" w:lineRule="auto"/>
        <w:ind w:left="120" w:firstLine="600"/>
        <w:rPr>
          <w:sz w:val="22"/>
          <w:szCs w:val="22"/>
        </w:rPr>
      </w:pPr>
      <w:r w:rsidRPr="00E06490">
        <w:rPr>
          <w:rFonts w:cs="Calibri"/>
          <w:sz w:val="22"/>
          <w:szCs w:val="22"/>
        </w:rPr>
        <w:t>Email: principal@cec.com.</w:t>
      </w:r>
    </w:p>
    <w:p w:rsidR="00CC0756" w:rsidRDefault="00CC0756" w:rsidP="00CC0756">
      <w:pPr>
        <w:widowControl w:val="0"/>
        <w:autoSpaceDE w:val="0"/>
        <w:autoSpaceDN w:val="0"/>
        <w:adjustRightInd w:val="0"/>
        <w:spacing w:line="288" w:lineRule="exact"/>
      </w:pPr>
    </w:p>
    <w:p w:rsidR="00CC0756" w:rsidRPr="00E06490" w:rsidRDefault="00CC0756" w:rsidP="00CC0756">
      <w:pPr>
        <w:widowControl w:val="0"/>
        <w:numPr>
          <w:ilvl w:val="0"/>
          <w:numId w:val="21"/>
        </w:numPr>
        <w:autoSpaceDE w:val="0"/>
        <w:autoSpaceDN w:val="0"/>
        <w:adjustRightInd w:val="0"/>
        <w:spacing w:line="239" w:lineRule="auto"/>
      </w:pPr>
      <w:proofErr w:type="spellStart"/>
      <w:r w:rsidRPr="00E06490">
        <w:rPr>
          <w:rFonts w:cs="Calibri"/>
          <w:b/>
          <w:bCs/>
        </w:rPr>
        <w:t>Dr.Manilal</w:t>
      </w:r>
      <w:proofErr w:type="spellEnd"/>
      <w:r w:rsidRPr="00E06490">
        <w:rPr>
          <w:rFonts w:cs="Calibri"/>
          <w:b/>
          <w:bCs/>
        </w:rPr>
        <w:t xml:space="preserve"> D.L.</w:t>
      </w:r>
    </w:p>
    <w:p w:rsidR="00CC0756" w:rsidRDefault="00CC0756" w:rsidP="00CC0756">
      <w:pPr>
        <w:widowControl w:val="0"/>
        <w:autoSpaceDE w:val="0"/>
        <w:autoSpaceDN w:val="0"/>
        <w:adjustRightInd w:val="0"/>
        <w:spacing w:line="33" w:lineRule="exact"/>
      </w:pPr>
    </w:p>
    <w:p w:rsidR="00CC0756" w:rsidRPr="00E06490" w:rsidRDefault="00CC0756" w:rsidP="00CC0756">
      <w:pPr>
        <w:widowControl w:val="0"/>
        <w:autoSpaceDE w:val="0"/>
        <w:autoSpaceDN w:val="0"/>
        <w:adjustRightInd w:val="0"/>
        <w:spacing w:line="239" w:lineRule="auto"/>
        <w:ind w:left="120" w:firstLine="600"/>
        <w:rPr>
          <w:sz w:val="22"/>
          <w:szCs w:val="22"/>
        </w:rPr>
      </w:pPr>
      <w:r w:rsidRPr="00E06490">
        <w:rPr>
          <w:rFonts w:cs="Calibri"/>
          <w:sz w:val="22"/>
          <w:szCs w:val="22"/>
        </w:rPr>
        <w:t xml:space="preserve">Head of Department, College Of </w:t>
      </w:r>
      <w:proofErr w:type="spellStart"/>
      <w:r w:rsidRPr="00E06490">
        <w:rPr>
          <w:rFonts w:cs="Calibri"/>
          <w:sz w:val="22"/>
          <w:szCs w:val="22"/>
        </w:rPr>
        <w:t>Engineering,Cherthala</w:t>
      </w:r>
      <w:proofErr w:type="spellEnd"/>
      <w:r w:rsidRPr="00E06490">
        <w:rPr>
          <w:rFonts w:cs="Calibri"/>
          <w:sz w:val="22"/>
          <w:szCs w:val="22"/>
        </w:rPr>
        <w:t xml:space="preserve">. </w:t>
      </w:r>
    </w:p>
    <w:p w:rsidR="00CC0756" w:rsidRPr="00465F77" w:rsidRDefault="00CC0756" w:rsidP="00D26A43">
      <w:pPr>
        <w:ind w:left="540"/>
        <w:rPr>
          <w:rFonts w:ascii="Garamond" w:hAnsi="Garamond"/>
        </w:rPr>
      </w:pPr>
    </w:p>
    <w:p w:rsidR="000360DC" w:rsidRDefault="000360DC" w:rsidP="000360DC">
      <w:pPr>
        <w:ind w:left="540"/>
        <w:rPr>
          <w:rFonts w:ascii="Garamond" w:hAnsi="Garamond"/>
        </w:rPr>
      </w:pPr>
    </w:p>
    <w:p w:rsidR="006F3E6F" w:rsidRPr="00465F77" w:rsidRDefault="006F3E6F" w:rsidP="000360DC">
      <w:pPr>
        <w:ind w:left="540"/>
        <w:rPr>
          <w:rFonts w:ascii="Garamond" w:hAnsi="Garamond"/>
        </w:rPr>
      </w:pPr>
    </w:p>
    <w:p w:rsidR="00F53368" w:rsidRPr="00E00EED" w:rsidRDefault="00F53368" w:rsidP="00F53368">
      <w:pPr>
        <w:rPr>
          <w:rFonts w:ascii="Garamond" w:hAnsi="Garamond"/>
          <w:sz w:val="12"/>
          <w:szCs w:val="22"/>
        </w:rPr>
      </w:pPr>
    </w:p>
    <w:p w:rsidR="00F34D2C" w:rsidRPr="00B63666" w:rsidRDefault="00F34D2C" w:rsidP="00F53368">
      <w:pPr>
        <w:rPr>
          <w:rFonts w:ascii="Garamond" w:hAnsi="Garamond"/>
          <w:sz w:val="16"/>
          <w:szCs w:val="22"/>
        </w:rPr>
      </w:pPr>
    </w:p>
    <w:p w:rsidR="001C1961" w:rsidRPr="00B63666" w:rsidRDefault="001C1961" w:rsidP="00B63666">
      <w:pPr>
        <w:shd w:val="clear" w:color="auto" w:fill="CCCCCC"/>
        <w:rPr>
          <w:rFonts w:ascii="Garamond" w:hAnsi="Garamond"/>
          <w:b/>
          <w:szCs w:val="22"/>
        </w:rPr>
      </w:pPr>
      <w:r w:rsidRPr="00E00EED">
        <w:rPr>
          <w:rFonts w:ascii="Garamond" w:hAnsi="Garamond"/>
          <w:b/>
          <w:szCs w:val="22"/>
        </w:rPr>
        <w:t xml:space="preserve">DECLARATION </w:t>
      </w:r>
    </w:p>
    <w:p w:rsidR="001C1961" w:rsidRPr="00E00EED" w:rsidRDefault="001C1961" w:rsidP="00837D6F">
      <w:pPr>
        <w:rPr>
          <w:rFonts w:ascii="Garamond" w:hAnsi="Garamond"/>
          <w:sz w:val="16"/>
          <w:szCs w:val="22"/>
        </w:rPr>
      </w:pPr>
    </w:p>
    <w:p w:rsidR="0030033F" w:rsidRDefault="0030033F" w:rsidP="00062264">
      <w:pPr>
        <w:pStyle w:val="ListParagraph"/>
        <w:ind w:left="0"/>
        <w:rPr>
          <w:szCs w:val="20"/>
        </w:rPr>
      </w:pPr>
    </w:p>
    <w:p w:rsidR="001C1961" w:rsidRPr="00894479" w:rsidRDefault="001C1961" w:rsidP="0030033F">
      <w:pPr>
        <w:pStyle w:val="ListParagraph"/>
        <w:ind w:left="0"/>
        <w:rPr>
          <w:b/>
          <w:szCs w:val="20"/>
        </w:rPr>
      </w:pPr>
      <w:r w:rsidRPr="00894479">
        <w:rPr>
          <w:szCs w:val="20"/>
        </w:rPr>
        <w:t>I do hereby declare that the above information is true to the best of my knowledge</w:t>
      </w:r>
      <w:r w:rsidRPr="00894479">
        <w:rPr>
          <w:b/>
          <w:szCs w:val="20"/>
        </w:rPr>
        <w:t>.</w:t>
      </w:r>
    </w:p>
    <w:p w:rsidR="001C1961" w:rsidRPr="00B63666" w:rsidRDefault="001C1961" w:rsidP="001C1961">
      <w:pPr>
        <w:rPr>
          <w:rFonts w:ascii="Garamond" w:hAnsi="Garamond"/>
          <w:b/>
          <w:sz w:val="12"/>
          <w:szCs w:val="22"/>
        </w:rPr>
      </w:pPr>
    </w:p>
    <w:p w:rsidR="00F34D2C" w:rsidRPr="00E00EED" w:rsidRDefault="00F34D2C" w:rsidP="001C1961">
      <w:pPr>
        <w:rPr>
          <w:rFonts w:ascii="Garamond" w:hAnsi="Garamond"/>
          <w:b/>
          <w:sz w:val="20"/>
          <w:szCs w:val="22"/>
        </w:rPr>
      </w:pPr>
    </w:p>
    <w:p w:rsidR="001C1961" w:rsidRPr="00042B55" w:rsidRDefault="001C1961" w:rsidP="001C1961">
      <w:pPr>
        <w:rPr>
          <w:rFonts w:ascii="Garamond" w:hAnsi="Garamond"/>
          <w:b/>
          <w:sz w:val="10"/>
          <w:szCs w:val="22"/>
        </w:rPr>
      </w:pPr>
    </w:p>
    <w:p w:rsidR="001C1961" w:rsidRDefault="001C1961" w:rsidP="001C1961">
      <w:pPr>
        <w:rPr>
          <w:rFonts w:ascii="Garamond" w:hAnsi="Garamond"/>
          <w:b/>
          <w:sz w:val="20"/>
          <w:szCs w:val="22"/>
        </w:rPr>
      </w:pPr>
    </w:p>
    <w:p w:rsidR="00042B55" w:rsidRPr="00E00EED" w:rsidRDefault="00042B55" w:rsidP="001C1961">
      <w:pPr>
        <w:rPr>
          <w:rFonts w:ascii="Garamond" w:hAnsi="Garamond"/>
          <w:b/>
          <w:sz w:val="20"/>
          <w:szCs w:val="22"/>
        </w:rPr>
      </w:pPr>
    </w:p>
    <w:p w:rsidR="001C1961" w:rsidRPr="00E00EED" w:rsidRDefault="001C1961" w:rsidP="001C1961">
      <w:pPr>
        <w:rPr>
          <w:rFonts w:ascii="Garamond" w:hAnsi="Garamond"/>
          <w:b/>
        </w:rPr>
      </w:pPr>
      <w:r w:rsidRPr="00E00EED">
        <w:rPr>
          <w:rFonts w:ascii="Garamond" w:hAnsi="Garamond"/>
          <w:b/>
        </w:rPr>
        <w:t xml:space="preserve">Place: </w:t>
      </w:r>
      <w:proofErr w:type="spellStart"/>
      <w:r w:rsidR="00C84319">
        <w:rPr>
          <w:rFonts w:ascii="Garamond" w:hAnsi="Garamond"/>
          <w:b/>
        </w:rPr>
        <w:t>kochi</w:t>
      </w:r>
      <w:proofErr w:type="spellEnd"/>
      <w:r w:rsidR="00C84319">
        <w:rPr>
          <w:rFonts w:ascii="Garamond" w:hAnsi="Garamond"/>
          <w:b/>
        </w:rPr>
        <w:tab/>
      </w:r>
      <w:r w:rsidRPr="00712BFF">
        <w:rPr>
          <w:rFonts w:ascii="Garamond" w:hAnsi="Garamond"/>
          <w:b/>
        </w:rPr>
        <w:tab/>
      </w:r>
      <w:r w:rsidRPr="00E00EED">
        <w:rPr>
          <w:rFonts w:ascii="Garamond" w:hAnsi="Garamond"/>
          <w:b/>
        </w:rPr>
        <w:tab/>
      </w:r>
      <w:r w:rsidRPr="00E00EED">
        <w:rPr>
          <w:rFonts w:ascii="Garamond" w:hAnsi="Garamond"/>
          <w:b/>
        </w:rPr>
        <w:tab/>
      </w:r>
      <w:r w:rsidR="0030033F">
        <w:rPr>
          <w:rFonts w:ascii="Garamond" w:hAnsi="Garamond"/>
          <w:b/>
        </w:rPr>
        <w:tab/>
      </w:r>
      <w:r w:rsidR="0030033F">
        <w:rPr>
          <w:rFonts w:ascii="Garamond" w:hAnsi="Garamond"/>
          <w:b/>
        </w:rPr>
        <w:tab/>
        <w:t xml:space="preserve">                            </w:t>
      </w:r>
      <w:r w:rsidR="00547F98">
        <w:rPr>
          <w:rFonts w:ascii="Garamond" w:hAnsi="Garamond"/>
          <w:b/>
        </w:rPr>
        <w:tab/>
      </w:r>
      <w:r w:rsidR="00547F98">
        <w:rPr>
          <w:rFonts w:ascii="Garamond" w:hAnsi="Garamond"/>
          <w:b/>
        </w:rPr>
        <w:tab/>
        <w:t xml:space="preserve">  </w:t>
      </w:r>
      <w:r w:rsidR="00B4460F">
        <w:rPr>
          <w:rFonts w:ascii="Garamond" w:hAnsi="Garamond"/>
          <w:b/>
        </w:rPr>
        <w:t xml:space="preserve"> Mable John</w:t>
      </w:r>
    </w:p>
    <w:p w:rsidR="00EE636D" w:rsidRPr="00A33DA9" w:rsidRDefault="00A24EC9" w:rsidP="001C1961">
      <w:pPr>
        <w:rPr>
          <w:rFonts w:ascii="Garamond" w:hAnsi="Garamond"/>
          <w:b/>
        </w:rPr>
      </w:pPr>
      <w:r w:rsidRPr="00E00EED">
        <w:rPr>
          <w:rFonts w:ascii="Garamond" w:hAnsi="Garamond"/>
          <w:b/>
        </w:rPr>
        <w:t>Date:</w:t>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t xml:space="preserve"> </w:t>
      </w:r>
      <w:r w:rsidR="001C1961" w:rsidRPr="00E00EED">
        <w:rPr>
          <w:rFonts w:ascii="Garamond" w:hAnsi="Garamond"/>
          <w:b/>
        </w:rPr>
        <w:tab/>
      </w:r>
      <w:r w:rsidR="001C1961" w:rsidRPr="00E00EED">
        <w:rPr>
          <w:rFonts w:ascii="Garamond" w:hAnsi="Garamond"/>
          <w:b/>
        </w:rPr>
        <w:tab/>
        <w:t xml:space="preserve">         </w:t>
      </w:r>
      <w:r w:rsidR="00B63666">
        <w:rPr>
          <w:rFonts w:ascii="Garamond" w:hAnsi="Garamond"/>
          <w:b/>
        </w:rPr>
        <w:t xml:space="preserve">     </w:t>
      </w:r>
      <w:r w:rsidR="006702AC">
        <w:rPr>
          <w:rFonts w:ascii="Garamond" w:hAnsi="Garamond"/>
          <w:b/>
        </w:rPr>
        <w:t xml:space="preserve">  </w:t>
      </w:r>
      <w:r w:rsidR="00B63666">
        <w:rPr>
          <w:rFonts w:ascii="Garamond" w:hAnsi="Garamond"/>
          <w:b/>
        </w:rPr>
        <w:t xml:space="preserve"> </w:t>
      </w:r>
      <w:r w:rsidR="001C1961" w:rsidRPr="00E00EED">
        <w:rPr>
          <w:rFonts w:ascii="Garamond" w:hAnsi="Garamond"/>
          <w:b/>
          <w:sz w:val="22"/>
          <w:szCs w:val="20"/>
        </w:rPr>
        <w:t>(Signature)</w:t>
      </w:r>
      <w:r w:rsidR="001C1961" w:rsidRPr="00E00EED">
        <w:rPr>
          <w:rFonts w:ascii="Garamond" w:hAnsi="Garamond"/>
          <w:b/>
        </w:rPr>
        <w:tab/>
      </w:r>
    </w:p>
    <w:sectPr w:rsidR="00EE636D" w:rsidRPr="00A33DA9" w:rsidSect="00270932">
      <w:footerReference w:type="default" r:id="rId11"/>
      <w:pgSz w:w="11909" w:h="16834" w:code="9"/>
      <w:pgMar w:top="907" w:right="839" w:bottom="187" w:left="907"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7BE" w:rsidRDefault="005127BE" w:rsidP="00866F3F">
      <w:r>
        <w:separator/>
      </w:r>
    </w:p>
  </w:endnote>
  <w:endnote w:type="continuationSeparator" w:id="0">
    <w:p w:rsidR="005127BE" w:rsidRDefault="005127BE" w:rsidP="0086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11" w:rsidRDefault="00C41611">
    <w:pPr>
      <w:pStyle w:val="Footer"/>
    </w:pPr>
  </w:p>
  <w:p w:rsidR="00C41611" w:rsidRDefault="00C41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7BE" w:rsidRDefault="005127BE" w:rsidP="00866F3F">
      <w:r>
        <w:separator/>
      </w:r>
    </w:p>
  </w:footnote>
  <w:footnote w:type="continuationSeparator" w:id="0">
    <w:p w:rsidR="005127BE" w:rsidRDefault="005127BE" w:rsidP="00866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17B"/>
    <w:multiLevelType w:val="hybridMultilevel"/>
    <w:tmpl w:val="08E0B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B7A50"/>
    <w:multiLevelType w:val="hybridMultilevel"/>
    <w:tmpl w:val="31480F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27C6B"/>
    <w:multiLevelType w:val="hybridMultilevel"/>
    <w:tmpl w:val="71B83E2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53FA"/>
    <w:multiLevelType w:val="hybridMultilevel"/>
    <w:tmpl w:val="D026D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BB3A76"/>
    <w:multiLevelType w:val="hybridMultilevel"/>
    <w:tmpl w:val="F7F0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C455F"/>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1F13552B"/>
    <w:multiLevelType w:val="hybridMultilevel"/>
    <w:tmpl w:val="FB52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99A39E3"/>
    <w:multiLevelType w:val="hybridMultilevel"/>
    <w:tmpl w:val="88861D7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15:restartNumberingAfterBreak="0">
    <w:nsid w:val="336159A3"/>
    <w:multiLevelType w:val="multilevel"/>
    <w:tmpl w:val="395AA720"/>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B73ACC"/>
    <w:multiLevelType w:val="hybridMultilevel"/>
    <w:tmpl w:val="D71E223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3" w15:restartNumberingAfterBreak="0">
    <w:nsid w:val="56E31713"/>
    <w:multiLevelType w:val="hybridMultilevel"/>
    <w:tmpl w:val="CF962C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A861FDD"/>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D5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DB20248"/>
    <w:multiLevelType w:val="hybridMultilevel"/>
    <w:tmpl w:val="7C6A7A3A"/>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7" w15:restartNumberingAfterBreak="0">
    <w:nsid w:val="70F420BF"/>
    <w:multiLevelType w:val="hybridMultilevel"/>
    <w:tmpl w:val="E17AC88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3CB13D0"/>
    <w:multiLevelType w:val="hybridMultilevel"/>
    <w:tmpl w:val="EB78EBDE"/>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A3CA7"/>
    <w:multiLevelType w:val="hybridMultilevel"/>
    <w:tmpl w:val="35DCBE2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A427FB5"/>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22" w15:restartNumberingAfterBreak="0">
    <w:nsid w:val="7C85466D"/>
    <w:multiLevelType w:val="hybridMultilevel"/>
    <w:tmpl w:val="834A202A"/>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23"/>
  </w:num>
  <w:num w:numId="3">
    <w:abstractNumId w:val="14"/>
  </w:num>
  <w:num w:numId="4">
    <w:abstractNumId w:val="18"/>
  </w:num>
  <w:num w:numId="5">
    <w:abstractNumId w:val="7"/>
  </w:num>
  <w:num w:numId="6">
    <w:abstractNumId w:val="21"/>
  </w:num>
  <w:num w:numId="7">
    <w:abstractNumId w:val="20"/>
  </w:num>
  <w:num w:numId="8">
    <w:abstractNumId w:val="5"/>
  </w:num>
  <w:num w:numId="9">
    <w:abstractNumId w:val="8"/>
  </w:num>
  <w:num w:numId="10">
    <w:abstractNumId w:val="3"/>
  </w:num>
  <w:num w:numId="11">
    <w:abstractNumId w:val="0"/>
  </w:num>
  <w:num w:numId="12">
    <w:abstractNumId w:val="17"/>
  </w:num>
  <w:num w:numId="13">
    <w:abstractNumId w:val="11"/>
  </w:num>
  <w:num w:numId="14">
    <w:abstractNumId w:val="10"/>
  </w:num>
  <w:num w:numId="15">
    <w:abstractNumId w:val="13"/>
  </w:num>
  <w:num w:numId="16">
    <w:abstractNumId w:val="16"/>
  </w:num>
  <w:num w:numId="17">
    <w:abstractNumId w:val="19"/>
  </w:num>
  <w:num w:numId="18">
    <w:abstractNumId w:val="6"/>
  </w:num>
  <w:num w:numId="19">
    <w:abstractNumId w:val="9"/>
  </w:num>
  <w:num w:numId="20">
    <w:abstractNumId w:val="12"/>
  </w:num>
  <w:num w:numId="21">
    <w:abstractNumId w:val="22"/>
  </w:num>
  <w:num w:numId="22">
    <w:abstractNumId w:val="4"/>
  </w:num>
  <w:num w:numId="23">
    <w:abstractNumId w:val="2"/>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D9"/>
    <w:rsid w:val="0000179E"/>
    <w:rsid w:val="000044C0"/>
    <w:rsid w:val="00006F72"/>
    <w:rsid w:val="000079F5"/>
    <w:rsid w:val="00011C8C"/>
    <w:rsid w:val="00012D34"/>
    <w:rsid w:val="000166AB"/>
    <w:rsid w:val="0001796E"/>
    <w:rsid w:val="00021B0E"/>
    <w:rsid w:val="00022DCA"/>
    <w:rsid w:val="00025AA5"/>
    <w:rsid w:val="00031F24"/>
    <w:rsid w:val="000360DC"/>
    <w:rsid w:val="00037FE3"/>
    <w:rsid w:val="00042B55"/>
    <w:rsid w:val="00045CB1"/>
    <w:rsid w:val="00046A07"/>
    <w:rsid w:val="000476C7"/>
    <w:rsid w:val="00052586"/>
    <w:rsid w:val="000533D6"/>
    <w:rsid w:val="000602A2"/>
    <w:rsid w:val="00062264"/>
    <w:rsid w:val="00062FDA"/>
    <w:rsid w:val="00063416"/>
    <w:rsid w:val="00075240"/>
    <w:rsid w:val="00092DDE"/>
    <w:rsid w:val="0009583B"/>
    <w:rsid w:val="00096A40"/>
    <w:rsid w:val="000A5A19"/>
    <w:rsid w:val="000B0B82"/>
    <w:rsid w:val="000B3963"/>
    <w:rsid w:val="000C245F"/>
    <w:rsid w:val="000D4E52"/>
    <w:rsid w:val="000E01DE"/>
    <w:rsid w:val="000E5823"/>
    <w:rsid w:val="00106C17"/>
    <w:rsid w:val="0010784A"/>
    <w:rsid w:val="00114F44"/>
    <w:rsid w:val="00117E02"/>
    <w:rsid w:val="00137727"/>
    <w:rsid w:val="0014335F"/>
    <w:rsid w:val="0014575C"/>
    <w:rsid w:val="00152852"/>
    <w:rsid w:val="001534B5"/>
    <w:rsid w:val="001653D9"/>
    <w:rsid w:val="00167655"/>
    <w:rsid w:val="00177A33"/>
    <w:rsid w:val="00180BFE"/>
    <w:rsid w:val="00196890"/>
    <w:rsid w:val="001A5807"/>
    <w:rsid w:val="001A7150"/>
    <w:rsid w:val="001B36CE"/>
    <w:rsid w:val="001B467D"/>
    <w:rsid w:val="001B512F"/>
    <w:rsid w:val="001C0E66"/>
    <w:rsid w:val="001C1961"/>
    <w:rsid w:val="001C2FFF"/>
    <w:rsid w:val="001C49ED"/>
    <w:rsid w:val="001C7321"/>
    <w:rsid w:val="001D0341"/>
    <w:rsid w:val="001D1CED"/>
    <w:rsid w:val="001D5C2F"/>
    <w:rsid w:val="001D7CFD"/>
    <w:rsid w:val="001E2B11"/>
    <w:rsid w:val="001E3033"/>
    <w:rsid w:val="001E53B8"/>
    <w:rsid w:val="001F00C3"/>
    <w:rsid w:val="001F342D"/>
    <w:rsid w:val="001F552A"/>
    <w:rsid w:val="001F65BF"/>
    <w:rsid w:val="001F7FCA"/>
    <w:rsid w:val="002053A5"/>
    <w:rsid w:val="00213ACB"/>
    <w:rsid w:val="0021493C"/>
    <w:rsid w:val="00215C67"/>
    <w:rsid w:val="00216774"/>
    <w:rsid w:val="0021761F"/>
    <w:rsid w:val="00221288"/>
    <w:rsid w:val="00227861"/>
    <w:rsid w:val="00236D8B"/>
    <w:rsid w:val="00241372"/>
    <w:rsid w:val="002444E6"/>
    <w:rsid w:val="00250014"/>
    <w:rsid w:val="00263280"/>
    <w:rsid w:val="00264032"/>
    <w:rsid w:val="00265F03"/>
    <w:rsid w:val="0026751A"/>
    <w:rsid w:val="00267B89"/>
    <w:rsid w:val="00270932"/>
    <w:rsid w:val="0027489A"/>
    <w:rsid w:val="00274CA2"/>
    <w:rsid w:val="0027664F"/>
    <w:rsid w:val="00276A58"/>
    <w:rsid w:val="002819E7"/>
    <w:rsid w:val="00282BEF"/>
    <w:rsid w:val="002835A4"/>
    <w:rsid w:val="00284B9C"/>
    <w:rsid w:val="002A209D"/>
    <w:rsid w:val="002A28C8"/>
    <w:rsid w:val="002B14BF"/>
    <w:rsid w:val="002B1C55"/>
    <w:rsid w:val="002C2EBC"/>
    <w:rsid w:val="002C3777"/>
    <w:rsid w:val="002E54B0"/>
    <w:rsid w:val="002E5801"/>
    <w:rsid w:val="0030033F"/>
    <w:rsid w:val="003119C0"/>
    <w:rsid w:val="003125D7"/>
    <w:rsid w:val="00312BA1"/>
    <w:rsid w:val="00315230"/>
    <w:rsid w:val="00316E46"/>
    <w:rsid w:val="003217BA"/>
    <w:rsid w:val="00322491"/>
    <w:rsid w:val="00323254"/>
    <w:rsid w:val="00327EC4"/>
    <w:rsid w:val="00330E2F"/>
    <w:rsid w:val="00331B58"/>
    <w:rsid w:val="0033418F"/>
    <w:rsid w:val="003346C0"/>
    <w:rsid w:val="00337F63"/>
    <w:rsid w:val="00345E4F"/>
    <w:rsid w:val="003465F4"/>
    <w:rsid w:val="00346B3F"/>
    <w:rsid w:val="0035539F"/>
    <w:rsid w:val="00361806"/>
    <w:rsid w:val="00361F0E"/>
    <w:rsid w:val="0036607D"/>
    <w:rsid w:val="00367F94"/>
    <w:rsid w:val="003706A4"/>
    <w:rsid w:val="003715AE"/>
    <w:rsid w:val="003768C3"/>
    <w:rsid w:val="00380757"/>
    <w:rsid w:val="00391B97"/>
    <w:rsid w:val="00392184"/>
    <w:rsid w:val="003A0494"/>
    <w:rsid w:val="003B6897"/>
    <w:rsid w:val="003C1351"/>
    <w:rsid w:val="003C551D"/>
    <w:rsid w:val="003D363B"/>
    <w:rsid w:val="003D72A7"/>
    <w:rsid w:val="003E0B71"/>
    <w:rsid w:val="003E6634"/>
    <w:rsid w:val="003F2DA4"/>
    <w:rsid w:val="004005BB"/>
    <w:rsid w:val="0040289B"/>
    <w:rsid w:val="00410A94"/>
    <w:rsid w:val="00420369"/>
    <w:rsid w:val="004209F1"/>
    <w:rsid w:val="00422154"/>
    <w:rsid w:val="0042736F"/>
    <w:rsid w:val="004303DB"/>
    <w:rsid w:val="004412CF"/>
    <w:rsid w:val="0045225A"/>
    <w:rsid w:val="00453DFA"/>
    <w:rsid w:val="004573F1"/>
    <w:rsid w:val="004617FE"/>
    <w:rsid w:val="00461CB1"/>
    <w:rsid w:val="00462B54"/>
    <w:rsid w:val="0046549D"/>
    <w:rsid w:val="004654A2"/>
    <w:rsid w:val="00465F77"/>
    <w:rsid w:val="00470C4D"/>
    <w:rsid w:val="00471056"/>
    <w:rsid w:val="00474DEC"/>
    <w:rsid w:val="00487E49"/>
    <w:rsid w:val="00490DCD"/>
    <w:rsid w:val="004914AA"/>
    <w:rsid w:val="00496F8F"/>
    <w:rsid w:val="004A08BF"/>
    <w:rsid w:val="004A25B5"/>
    <w:rsid w:val="004A5EA7"/>
    <w:rsid w:val="004A6D0C"/>
    <w:rsid w:val="004B5020"/>
    <w:rsid w:val="004B746B"/>
    <w:rsid w:val="004C5BEC"/>
    <w:rsid w:val="004C5E06"/>
    <w:rsid w:val="004C618E"/>
    <w:rsid w:val="004E0269"/>
    <w:rsid w:val="004E66B4"/>
    <w:rsid w:val="004E6C86"/>
    <w:rsid w:val="004E7AB8"/>
    <w:rsid w:val="004F1597"/>
    <w:rsid w:val="005011A8"/>
    <w:rsid w:val="0050143B"/>
    <w:rsid w:val="005107C9"/>
    <w:rsid w:val="00510904"/>
    <w:rsid w:val="005127BE"/>
    <w:rsid w:val="00523894"/>
    <w:rsid w:val="00525109"/>
    <w:rsid w:val="00533B3A"/>
    <w:rsid w:val="005401E4"/>
    <w:rsid w:val="00547F98"/>
    <w:rsid w:val="00552873"/>
    <w:rsid w:val="00555167"/>
    <w:rsid w:val="005620DB"/>
    <w:rsid w:val="00562664"/>
    <w:rsid w:val="0056528E"/>
    <w:rsid w:val="0056767E"/>
    <w:rsid w:val="00575B7B"/>
    <w:rsid w:val="005833F2"/>
    <w:rsid w:val="00584AC4"/>
    <w:rsid w:val="005856C7"/>
    <w:rsid w:val="00591987"/>
    <w:rsid w:val="0059335E"/>
    <w:rsid w:val="00593772"/>
    <w:rsid w:val="00596DD8"/>
    <w:rsid w:val="005B74D8"/>
    <w:rsid w:val="005D4446"/>
    <w:rsid w:val="005D758A"/>
    <w:rsid w:val="005D7A25"/>
    <w:rsid w:val="005D7CB7"/>
    <w:rsid w:val="005E3FD9"/>
    <w:rsid w:val="005E63F0"/>
    <w:rsid w:val="0060202F"/>
    <w:rsid w:val="0060344F"/>
    <w:rsid w:val="00611EC7"/>
    <w:rsid w:val="00612B51"/>
    <w:rsid w:val="00613CF2"/>
    <w:rsid w:val="00626FAF"/>
    <w:rsid w:val="006416EF"/>
    <w:rsid w:val="00647EFC"/>
    <w:rsid w:val="00650B5F"/>
    <w:rsid w:val="006516BB"/>
    <w:rsid w:val="00652CDB"/>
    <w:rsid w:val="00652F4A"/>
    <w:rsid w:val="00665C4D"/>
    <w:rsid w:val="00665DA6"/>
    <w:rsid w:val="00666124"/>
    <w:rsid w:val="006670F5"/>
    <w:rsid w:val="006702AC"/>
    <w:rsid w:val="006709C9"/>
    <w:rsid w:val="00675E4A"/>
    <w:rsid w:val="00697A11"/>
    <w:rsid w:val="00697F1A"/>
    <w:rsid w:val="006B4556"/>
    <w:rsid w:val="006B5A85"/>
    <w:rsid w:val="006B5EB3"/>
    <w:rsid w:val="006B7A57"/>
    <w:rsid w:val="006C4924"/>
    <w:rsid w:val="006D01A7"/>
    <w:rsid w:val="006D0A8B"/>
    <w:rsid w:val="006E41FB"/>
    <w:rsid w:val="006E4C68"/>
    <w:rsid w:val="006E5D4C"/>
    <w:rsid w:val="006F32BE"/>
    <w:rsid w:val="006F3A0F"/>
    <w:rsid w:val="006F3E6F"/>
    <w:rsid w:val="007015D5"/>
    <w:rsid w:val="00703957"/>
    <w:rsid w:val="00706713"/>
    <w:rsid w:val="00707B4D"/>
    <w:rsid w:val="00712BFF"/>
    <w:rsid w:val="007163FF"/>
    <w:rsid w:val="00717447"/>
    <w:rsid w:val="0072417E"/>
    <w:rsid w:val="007269A5"/>
    <w:rsid w:val="00737154"/>
    <w:rsid w:val="00737497"/>
    <w:rsid w:val="00741229"/>
    <w:rsid w:val="00751605"/>
    <w:rsid w:val="007526D4"/>
    <w:rsid w:val="00756E3A"/>
    <w:rsid w:val="00762D2F"/>
    <w:rsid w:val="00766469"/>
    <w:rsid w:val="007666AD"/>
    <w:rsid w:val="007715F4"/>
    <w:rsid w:val="00777587"/>
    <w:rsid w:val="00797003"/>
    <w:rsid w:val="007A11F2"/>
    <w:rsid w:val="007A44D4"/>
    <w:rsid w:val="007A5668"/>
    <w:rsid w:val="007A6017"/>
    <w:rsid w:val="007B2B0D"/>
    <w:rsid w:val="007B62AD"/>
    <w:rsid w:val="007C0063"/>
    <w:rsid w:val="007C1BDF"/>
    <w:rsid w:val="007C3BC3"/>
    <w:rsid w:val="007C525F"/>
    <w:rsid w:val="007C5FB9"/>
    <w:rsid w:val="007D5390"/>
    <w:rsid w:val="007D7F17"/>
    <w:rsid w:val="007F1130"/>
    <w:rsid w:val="007F745E"/>
    <w:rsid w:val="007F7676"/>
    <w:rsid w:val="00820BF4"/>
    <w:rsid w:val="0082530C"/>
    <w:rsid w:val="00830437"/>
    <w:rsid w:val="00834A89"/>
    <w:rsid w:val="00837D6F"/>
    <w:rsid w:val="00841FF6"/>
    <w:rsid w:val="008436CD"/>
    <w:rsid w:val="0084736C"/>
    <w:rsid w:val="00852A39"/>
    <w:rsid w:val="00856CB0"/>
    <w:rsid w:val="00857374"/>
    <w:rsid w:val="00860414"/>
    <w:rsid w:val="00864586"/>
    <w:rsid w:val="00864A90"/>
    <w:rsid w:val="00866C1C"/>
    <w:rsid w:val="00866F3F"/>
    <w:rsid w:val="00867CD6"/>
    <w:rsid w:val="00874648"/>
    <w:rsid w:val="00877AB3"/>
    <w:rsid w:val="00890001"/>
    <w:rsid w:val="008918D3"/>
    <w:rsid w:val="00894479"/>
    <w:rsid w:val="008A782F"/>
    <w:rsid w:val="008A7F6D"/>
    <w:rsid w:val="008B4317"/>
    <w:rsid w:val="008B516B"/>
    <w:rsid w:val="008C453B"/>
    <w:rsid w:val="008C5236"/>
    <w:rsid w:val="008C73BF"/>
    <w:rsid w:val="008D3C7B"/>
    <w:rsid w:val="008D4378"/>
    <w:rsid w:val="008D74A8"/>
    <w:rsid w:val="008E3A47"/>
    <w:rsid w:val="008F19E5"/>
    <w:rsid w:val="008F69DF"/>
    <w:rsid w:val="00904271"/>
    <w:rsid w:val="00911754"/>
    <w:rsid w:val="00922401"/>
    <w:rsid w:val="00924A36"/>
    <w:rsid w:val="009254E3"/>
    <w:rsid w:val="009277CF"/>
    <w:rsid w:val="0093461E"/>
    <w:rsid w:val="00940132"/>
    <w:rsid w:val="00943C24"/>
    <w:rsid w:val="009531EB"/>
    <w:rsid w:val="009559E0"/>
    <w:rsid w:val="00963252"/>
    <w:rsid w:val="00970D4D"/>
    <w:rsid w:val="00972DA8"/>
    <w:rsid w:val="0097387C"/>
    <w:rsid w:val="0098152A"/>
    <w:rsid w:val="00985BCE"/>
    <w:rsid w:val="00986960"/>
    <w:rsid w:val="009963AB"/>
    <w:rsid w:val="009A389F"/>
    <w:rsid w:val="009B2E4B"/>
    <w:rsid w:val="009C080D"/>
    <w:rsid w:val="009D0BDA"/>
    <w:rsid w:val="009D0C47"/>
    <w:rsid w:val="009D1D2C"/>
    <w:rsid w:val="009D4701"/>
    <w:rsid w:val="00A12883"/>
    <w:rsid w:val="00A23DAA"/>
    <w:rsid w:val="00A24EC9"/>
    <w:rsid w:val="00A33DA9"/>
    <w:rsid w:val="00A36EB3"/>
    <w:rsid w:val="00A571E6"/>
    <w:rsid w:val="00A60670"/>
    <w:rsid w:val="00A668D4"/>
    <w:rsid w:val="00A7418C"/>
    <w:rsid w:val="00A751D2"/>
    <w:rsid w:val="00A77852"/>
    <w:rsid w:val="00A91C95"/>
    <w:rsid w:val="00A93952"/>
    <w:rsid w:val="00A94106"/>
    <w:rsid w:val="00A95250"/>
    <w:rsid w:val="00A97934"/>
    <w:rsid w:val="00AA0EA1"/>
    <w:rsid w:val="00AA4CC5"/>
    <w:rsid w:val="00AB27B4"/>
    <w:rsid w:val="00AC76B6"/>
    <w:rsid w:val="00AC7E45"/>
    <w:rsid w:val="00AD2638"/>
    <w:rsid w:val="00AD4C2D"/>
    <w:rsid w:val="00AD76D0"/>
    <w:rsid w:val="00AE06B6"/>
    <w:rsid w:val="00AE3CD8"/>
    <w:rsid w:val="00AE4E0B"/>
    <w:rsid w:val="00AE5CC5"/>
    <w:rsid w:val="00AF0706"/>
    <w:rsid w:val="00AF4D9B"/>
    <w:rsid w:val="00B14795"/>
    <w:rsid w:val="00B223D4"/>
    <w:rsid w:val="00B443AA"/>
    <w:rsid w:val="00B4460F"/>
    <w:rsid w:val="00B453B3"/>
    <w:rsid w:val="00B4651F"/>
    <w:rsid w:val="00B5075C"/>
    <w:rsid w:val="00B5143E"/>
    <w:rsid w:val="00B539F5"/>
    <w:rsid w:val="00B60F01"/>
    <w:rsid w:val="00B623CF"/>
    <w:rsid w:val="00B63666"/>
    <w:rsid w:val="00B71FC9"/>
    <w:rsid w:val="00B775D3"/>
    <w:rsid w:val="00B80BD0"/>
    <w:rsid w:val="00B83BFC"/>
    <w:rsid w:val="00B85192"/>
    <w:rsid w:val="00B86A47"/>
    <w:rsid w:val="00B9113D"/>
    <w:rsid w:val="00B957F2"/>
    <w:rsid w:val="00B95A5E"/>
    <w:rsid w:val="00BA25EC"/>
    <w:rsid w:val="00BA53C4"/>
    <w:rsid w:val="00BA7045"/>
    <w:rsid w:val="00BC0E23"/>
    <w:rsid w:val="00BC230A"/>
    <w:rsid w:val="00BC2F5C"/>
    <w:rsid w:val="00BC3913"/>
    <w:rsid w:val="00BC5B76"/>
    <w:rsid w:val="00BD1AF0"/>
    <w:rsid w:val="00BD77CF"/>
    <w:rsid w:val="00BE3315"/>
    <w:rsid w:val="00BE53E8"/>
    <w:rsid w:val="00BF46F9"/>
    <w:rsid w:val="00BF5ED3"/>
    <w:rsid w:val="00C0087A"/>
    <w:rsid w:val="00C027DB"/>
    <w:rsid w:val="00C02C0D"/>
    <w:rsid w:val="00C02E77"/>
    <w:rsid w:val="00C1016C"/>
    <w:rsid w:val="00C1017A"/>
    <w:rsid w:val="00C22DD9"/>
    <w:rsid w:val="00C269B6"/>
    <w:rsid w:val="00C3229C"/>
    <w:rsid w:val="00C35782"/>
    <w:rsid w:val="00C41611"/>
    <w:rsid w:val="00C424E8"/>
    <w:rsid w:val="00C439E4"/>
    <w:rsid w:val="00C44B39"/>
    <w:rsid w:val="00C44C77"/>
    <w:rsid w:val="00C477D9"/>
    <w:rsid w:val="00C5187E"/>
    <w:rsid w:val="00C51A2C"/>
    <w:rsid w:val="00C5357F"/>
    <w:rsid w:val="00C565E9"/>
    <w:rsid w:val="00C56988"/>
    <w:rsid w:val="00C56CE7"/>
    <w:rsid w:val="00C73FBF"/>
    <w:rsid w:val="00C84319"/>
    <w:rsid w:val="00C8561B"/>
    <w:rsid w:val="00C9241F"/>
    <w:rsid w:val="00C94822"/>
    <w:rsid w:val="00CA17E2"/>
    <w:rsid w:val="00CA2199"/>
    <w:rsid w:val="00CB0B7A"/>
    <w:rsid w:val="00CB1827"/>
    <w:rsid w:val="00CB699E"/>
    <w:rsid w:val="00CC0756"/>
    <w:rsid w:val="00CC5B9B"/>
    <w:rsid w:val="00CD166E"/>
    <w:rsid w:val="00CD29DF"/>
    <w:rsid w:val="00CD62FC"/>
    <w:rsid w:val="00CE19D0"/>
    <w:rsid w:val="00CE2357"/>
    <w:rsid w:val="00CF0BE6"/>
    <w:rsid w:val="00CF564E"/>
    <w:rsid w:val="00D15A68"/>
    <w:rsid w:val="00D24DB1"/>
    <w:rsid w:val="00D252FD"/>
    <w:rsid w:val="00D26A43"/>
    <w:rsid w:val="00D30452"/>
    <w:rsid w:val="00D31B93"/>
    <w:rsid w:val="00D353BC"/>
    <w:rsid w:val="00D364CF"/>
    <w:rsid w:val="00D420D2"/>
    <w:rsid w:val="00D43EAD"/>
    <w:rsid w:val="00D45271"/>
    <w:rsid w:val="00D6234C"/>
    <w:rsid w:val="00D66295"/>
    <w:rsid w:val="00D7352B"/>
    <w:rsid w:val="00D75261"/>
    <w:rsid w:val="00D8069F"/>
    <w:rsid w:val="00D8178D"/>
    <w:rsid w:val="00D84330"/>
    <w:rsid w:val="00D867BE"/>
    <w:rsid w:val="00D9332C"/>
    <w:rsid w:val="00D960D2"/>
    <w:rsid w:val="00DB44BD"/>
    <w:rsid w:val="00DC59CC"/>
    <w:rsid w:val="00DC687A"/>
    <w:rsid w:val="00DD2262"/>
    <w:rsid w:val="00DD65EC"/>
    <w:rsid w:val="00DE0C62"/>
    <w:rsid w:val="00DE38E9"/>
    <w:rsid w:val="00DE4A30"/>
    <w:rsid w:val="00DE5C9B"/>
    <w:rsid w:val="00DF4194"/>
    <w:rsid w:val="00E00A03"/>
    <w:rsid w:val="00E00EED"/>
    <w:rsid w:val="00E01E18"/>
    <w:rsid w:val="00E03A35"/>
    <w:rsid w:val="00E06490"/>
    <w:rsid w:val="00E11521"/>
    <w:rsid w:val="00E15D03"/>
    <w:rsid w:val="00E224A6"/>
    <w:rsid w:val="00E22F4A"/>
    <w:rsid w:val="00E24117"/>
    <w:rsid w:val="00E249FF"/>
    <w:rsid w:val="00E3215B"/>
    <w:rsid w:val="00E342A0"/>
    <w:rsid w:val="00E36273"/>
    <w:rsid w:val="00E37F56"/>
    <w:rsid w:val="00E423F1"/>
    <w:rsid w:val="00E42A1D"/>
    <w:rsid w:val="00E43CE5"/>
    <w:rsid w:val="00E45779"/>
    <w:rsid w:val="00E52871"/>
    <w:rsid w:val="00E56977"/>
    <w:rsid w:val="00E56F46"/>
    <w:rsid w:val="00E61041"/>
    <w:rsid w:val="00E614E0"/>
    <w:rsid w:val="00E62425"/>
    <w:rsid w:val="00E70421"/>
    <w:rsid w:val="00E7206B"/>
    <w:rsid w:val="00E722D9"/>
    <w:rsid w:val="00E851C2"/>
    <w:rsid w:val="00E85660"/>
    <w:rsid w:val="00E915B9"/>
    <w:rsid w:val="00E944AE"/>
    <w:rsid w:val="00E96D34"/>
    <w:rsid w:val="00EA1124"/>
    <w:rsid w:val="00EA427F"/>
    <w:rsid w:val="00EB7F6D"/>
    <w:rsid w:val="00ED0972"/>
    <w:rsid w:val="00ED0BBB"/>
    <w:rsid w:val="00ED7EE8"/>
    <w:rsid w:val="00EE636D"/>
    <w:rsid w:val="00EE6444"/>
    <w:rsid w:val="00EE6761"/>
    <w:rsid w:val="00EF11B9"/>
    <w:rsid w:val="00EF1EA6"/>
    <w:rsid w:val="00EF510A"/>
    <w:rsid w:val="00F05DA9"/>
    <w:rsid w:val="00F144BC"/>
    <w:rsid w:val="00F17C58"/>
    <w:rsid w:val="00F30C8C"/>
    <w:rsid w:val="00F31345"/>
    <w:rsid w:val="00F34D2C"/>
    <w:rsid w:val="00F36A38"/>
    <w:rsid w:val="00F4422A"/>
    <w:rsid w:val="00F44F60"/>
    <w:rsid w:val="00F47C41"/>
    <w:rsid w:val="00F53368"/>
    <w:rsid w:val="00F55931"/>
    <w:rsid w:val="00F56EDE"/>
    <w:rsid w:val="00F60BB4"/>
    <w:rsid w:val="00F7279B"/>
    <w:rsid w:val="00F760A5"/>
    <w:rsid w:val="00F874E0"/>
    <w:rsid w:val="00F91AD1"/>
    <w:rsid w:val="00F940E7"/>
    <w:rsid w:val="00FA33B4"/>
    <w:rsid w:val="00FB1594"/>
    <w:rsid w:val="00FB5445"/>
    <w:rsid w:val="00FB6A12"/>
    <w:rsid w:val="00FB7C64"/>
    <w:rsid w:val="00FC7D1A"/>
    <w:rsid w:val="00FD42C2"/>
    <w:rsid w:val="00FD5183"/>
    <w:rsid w:val="00FE15AC"/>
    <w:rsid w:val="00FF1785"/>
    <w:rsid w:val="00FF2AA1"/>
    <w:rsid w:val="00FF4EA9"/>
    <w:rsid w:val="00FF6600"/>
    <w:rsid w:val="00FF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F2B75"/>
  <w15:chartTrackingRefBased/>
  <w15:docId w15:val="{B21CE3FE-14A8-2145-826B-8C900631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A1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basedOn w:val="DefaultParagraphFont"/>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cs="Tahoma"/>
      <w:sz w:val="16"/>
      <w:szCs w:val="16"/>
    </w:rPr>
  </w:style>
  <w:style w:type="character" w:customStyle="1" w:styleId="BalloonTextChar">
    <w:name w:val="Balloon Text Char"/>
    <w:basedOn w:val="DefaultParagraphFont"/>
    <w:link w:val="BalloonText"/>
    <w:uiPriority w:val="99"/>
    <w:semiHidden/>
    <w:rsid w:val="002A209D"/>
    <w:rPr>
      <w:rFonts w:ascii="Tahoma" w:hAnsi="Tahoma" w:cs="Tahoma"/>
      <w:sz w:val="16"/>
      <w:szCs w:val="16"/>
      <w:lang w:val="en-US" w:eastAsia="en-US"/>
    </w:rPr>
  </w:style>
  <w:style w:type="character" w:customStyle="1" w:styleId="ilad">
    <w:name w:val="il_ad"/>
    <w:basedOn w:val="DefaultParagraphFont"/>
    <w:rsid w:val="0059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245947">
      <w:bodyDiv w:val="1"/>
      <w:marLeft w:val="0"/>
      <w:marRight w:val="0"/>
      <w:marTop w:val="0"/>
      <w:marBottom w:val="0"/>
      <w:divBdr>
        <w:top w:val="none" w:sz="0" w:space="0" w:color="auto"/>
        <w:left w:val="none" w:sz="0" w:space="0" w:color="auto"/>
        <w:bottom w:val="none" w:sz="0" w:space="0" w:color="auto"/>
        <w:right w:val="none" w:sz="0" w:space="0" w:color="auto"/>
      </w:divBdr>
    </w:div>
    <w:div w:id="1112479031">
      <w:bodyDiv w:val="1"/>
      <w:marLeft w:val="0"/>
      <w:marRight w:val="0"/>
      <w:marTop w:val="0"/>
      <w:marBottom w:val="0"/>
      <w:divBdr>
        <w:top w:val="none" w:sz="0" w:space="0" w:color="auto"/>
        <w:left w:val="none" w:sz="0" w:space="0" w:color="auto"/>
        <w:bottom w:val="none" w:sz="0" w:space="0" w:color="auto"/>
        <w:right w:val="none" w:sz="0" w:space="0" w:color="auto"/>
      </w:divBdr>
      <w:divsChild>
        <w:div w:id="1590305538">
          <w:marLeft w:val="0"/>
          <w:marRight w:val="0"/>
          <w:marTop w:val="0"/>
          <w:marBottom w:val="0"/>
          <w:divBdr>
            <w:top w:val="none" w:sz="0" w:space="0" w:color="auto"/>
            <w:left w:val="none" w:sz="0" w:space="0" w:color="auto"/>
            <w:bottom w:val="none" w:sz="0" w:space="0" w:color="auto"/>
            <w:right w:val="none" w:sz="0" w:space="0" w:color="auto"/>
          </w:divBdr>
        </w:div>
        <w:div w:id="128062259">
          <w:marLeft w:val="0"/>
          <w:marRight w:val="0"/>
          <w:marTop w:val="0"/>
          <w:marBottom w:val="0"/>
          <w:divBdr>
            <w:top w:val="none" w:sz="0" w:space="0" w:color="auto"/>
            <w:left w:val="none" w:sz="0" w:space="0" w:color="auto"/>
            <w:bottom w:val="none" w:sz="0" w:space="0" w:color="auto"/>
            <w:right w:val="none" w:sz="0" w:space="0" w:color="auto"/>
          </w:divBdr>
        </w:div>
        <w:div w:id="671103906">
          <w:marLeft w:val="0"/>
          <w:marRight w:val="0"/>
          <w:marTop w:val="0"/>
          <w:marBottom w:val="0"/>
          <w:divBdr>
            <w:top w:val="none" w:sz="0" w:space="0" w:color="auto"/>
            <w:left w:val="none" w:sz="0" w:space="0" w:color="auto"/>
            <w:bottom w:val="none" w:sz="0" w:space="0" w:color="auto"/>
            <w:right w:val="none" w:sz="0" w:space="0" w:color="auto"/>
          </w:divBdr>
        </w:div>
      </w:divsChild>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blejohn991@gmail.co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mablejohn991@gmail.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yperlink" Target="http://www.linkedin.com/mynapaul91" TargetMode="External" /><Relationship Id="rId4" Type="http://schemas.openxmlformats.org/officeDocument/2006/relationships/webSettings" Target="webSetting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6312</CharactersWithSpaces>
  <SharedDoc>false</SharedDoc>
  <HLinks>
    <vt:vector size="12" baseType="variant">
      <vt:variant>
        <vt:i4>7274601</vt:i4>
      </vt:variant>
      <vt:variant>
        <vt:i4>0</vt:i4>
      </vt:variant>
      <vt:variant>
        <vt:i4>0</vt:i4>
      </vt:variant>
      <vt:variant>
        <vt:i4>5</vt:i4>
      </vt:variant>
      <vt:variant>
        <vt:lpwstr>http://www.linkedin.com/mynapaul91</vt:lpwstr>
      </vt:variant>
      <vt:variant>
        <vt:lpwstr/>
      </vt:variant>
      <vt:variant>
        <vt:i4>3473476</vt:i4>
      </vt:variant>
      <vt:variant>
        <vt:i4>0</vt:i4>
      </vt:variant>
      <vt:variant>
        <vt:i4>0</vt:i4>
      </vt:variant>
      <vt:variant>
        <vt:i4>5</vt:i4>
      </vt:variant>
      <vt:variant>
        <vt:lpwstr>mailto:mablejohn991@gmail.com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ibsm</dc:creator>
  <cp:keywords/>
  <cp:lastModifiedBy/>
  <cp:revision>18</cp:revision>
  <cp:lastPrinted>2016-09-29T16:26:00Z</cp:lastPrinted>
  <dcterms:created xsi:type="dcterms:W3CDTF">2018-01-13T10:35:00Z</dcterms:created>
  <dcterms:modified xsi:type="dcterms:W3CDTF">2018-01-24T15:40:00Z</dcterms:modified>
</cp:coreProperties>
</file>